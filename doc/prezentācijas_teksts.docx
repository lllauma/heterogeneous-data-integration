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524BB" w14:textId="39534168" w:rsidR="002333F2" w:rsidRPr="006312EA" w:rsidRDefault="002333F2" w:rsidP="00D105D9">
      <w:pPr>
        <w:jc w:val="center"/>
        <w:rPr>
          <w:b/>
          <w:bCs/>
          <w:sz w:val="28"/>
          <w:szCs w:val="28"/>
          <w:lang w:val="lv-LV"/>
        </w:rPr>
      </w:pPr>
      <w:r w:rsidRPr="006312EA">
        <w:rPr>
          <w:b/>
          <w:bCs/>
          <w:sz w:val="28"/>
          <w:szCs w:val="28"/>
          <w:lang w:val="lv-LV"/>
        </w:rPr>
        <w:t>1.slaids</w:t>
      </w:r>
    </w:p>
    <w:p w14:paraId="270468B2" w14:textId="60E8541B" w:rsidR="002333F2" w:rsidRDefault="002333F2" w:rsidP="006312EA">
      <w:pPr>
        <w:rPr>
          <w:lang w:val="lv-LV"/>
        </w:rPr>
      </w:pPr>
      <w:r>
        <w:rPr>
          <w:lang w:val="lv-LV"/>
        </w:rPr>
        <w:t>Labdien! Mani sauc Lauma Svilpe un mana bakalaura darba temats ir neviendabīgu integrētu datu avotu evolūcijas apstrāde. Darba vadītāja: asociētā profesore datorzinātņu doktore Darja Solodovņikova.</w:t>
      </w:r>
    </w:p>
    <w:p w14:paraId="7D4F1087" w14:textId="6EC4D450" w:rsidR="002333F2" w:rsidRPr="006312EA" w:rsidRDefault="002333F2" w:rsidP="00D105D9">
      <w:pPr>
        <w:jc w:val="center"/>
        <w:rPr>
          <w:b/>
          <w:bCs/>
          <w:sz w:val="28"/>
          <w:szCs w:val="28"/>
          <w:lang w:val="lv-LV"/>
        </w:rPr>
      </w:pPr>
      <w:r w:rsidRPr="006312EA">
        <w:rPr>
          <w:b/>
          <w:bCs/>
          <w:sz w:val="28"/>
          <w:szCs w:val="28"/>
          <w:lang w:val="lv-LV"/>
        </w:rPr>
        <w:t>2.slaids</w:t>
      </w:r>
    </w:p>
    <w:p w14:paraId="0495F657" w14:textId="77777777" w:rsidR="006312EA" w:rsidRDefault="002333F2">
      <w:pPr>
        <w:rPr>
          <w:lang w:val="lv-LV"/>
        </w:rPr>
      </w:pPr>
      <w:r>
        <w:rPr>
          <w:lang w:val="lv-LV"/>
        </w:rPr>
        <w:t xml:space="preserve">Sākumam vēlos ieskicēt esošo situāciju saistībā ar datu glabāšanu. </w:t>
      </w:r>
    </w:p>
    <w:p w14:paraId="34A6D69B" w14:textId="77777777" w:rsidR="006312EA" w:rsidRDefault="006312EA">
      <w:pPr>
        <w:rPr>
          <w:lang w:val="lv-LV"/>
        </w:rPr>
      </w:pPr>
      <w:r>
        <w:rPr>
          <w:rFonts w:cstheme="minorHAnsi"/>
          <w:lang w:val="lv-LV"/>
        </w:rPr>
        <w:t>⓿</w:t>
      </w:r>
      <w:r w:rsidR="002333F2">
        <w:rPr>
          <w:lang w:val="lv-LV"/>
        </w:rPr>
        <w:t xml:space="preserve">Kamēr 2000.gadā visā pasaulē glabāto datu apjoms bija mērāms vien simtos petabaitu, </w:t>
      </w:r>
    </w:p>
    <w:p w14:paraId="1011EF36" w14:textId="7F83C734" w:rsidR="002333F2" w:rsidRDefault="006312EA">
      <w:pPr>
        <w:rPr>
          <w:lang w:val="lv-LV"/>
        </w:rPr>
      </w:pPr>
      <w:r>
        <w:rPr>
          <w:rFonts w:cstheme="minorHAnsi"/>
          <w:lang w:val="lv-LV"/>
        </w:rPr>
        <w:t>⓿</w:t>
      </w:r>
      <w:r w:rsidR="002333F2">
        <w:rPr>
          <w:lang w:val="lv-LV"/>
        </w:rPr>
        <w:t>2020.gadā tiek prognozēts, ka šis skaitlis sasniegs jau ap 35 zetabaitiem, kas šo 20 gadu laikā apstiprina eksponenciālu datu apjoma pieagumu.</w:t>
      </w:r>
    </w:p>
    <w:p w14:paraId="0FBF98CF" w14:textId="088D3DDF" w:rsidR="002333F2" w:rsidRDefault="006312EA">
      <w:pPr>
        <w:rPr>
          <w:lang w:val="lv-LV"/>
        </w:rPr>
      </w:pPr>
      <w:r>
        <w:rPr>
          <w:rFonts w:cstheme="minorHAnsi"/>
          <w:lang w:val="lv-LV"/>
        </w:rPr>
        <w:t>⓿</w:t>
      </w:r>
      <w:r w:rsidR="002333F2">
        <w:rPr>
          <w:lang w:val="lv-LV"/>
        </w:rPr>
        <w:t xml:space="preserve">Pēdējo gadu laikā ieviesti vairāki jauni rīki, tehnoloģijas un ietvari, kas atbalsta šāda liela apjoma datu analītiku, </w:t>
      </w:r>
      <w:r>
        <w:rPr>
          <w:lang w:val="lv-LV"/>
        </w:rPr>
        <w:t xml:space="preserve">tomēr tie </w:t>
      </w:r>
      <w:r w:rsidR="002333F2">
        <w:rPr>
          <w:lang w:val="lv-LV"/>
        </w:rPr>
        <w:t>galvenokārt risina tikai problēmas, kas saistītas ar lielo datu apjomu – vaicājumu izpildes ātrums, datu atlases ērtums, vienkāršība u.c.</w:t>
      </w:r>
    </w:p>
    <w:p w14:paraId="4C8A36FD" w14:textId="1F5B42A2" w:rsidR="002333F2" w:rsidRDefault="006312EA">
      <w:pPr>
        <w:rPr>
          <w:lang w:val="lv-LV"/>
        </w:rPr>
      </w:pPr>
      <w:r>
        <w:rPr>
          <w:lang w:val="lv-LV"/>
        </w:rPr>
        <w:t>N</w:t>
      </w:r>
      <w:r w:rsidR="00AB3004">
        <w:rPr>
          <w:lang w:val="lv-LV"/>
        </w:rPr>
        <w:t>eatrisināts paliek datu un to struktūru evolūcijas jautājums.</w:t>
      </w:r>
    </w:p>
    <w:p w14:paraId="345ECF5B" w14:textId="23F3FFC6" w:rsidR="002333F2" w:rsidRPr="006312EA" w:rsidRDefault="002333F2" w:rsidP="00D105D9">
      <w:pPr>
        <w:jc w:val="center"/>
        <w:rPr>
          <w:b/>
          <w:bCs/>
          <w:sz w:val="28"/>
          <w:szCs w:val="28"/>
          <w:lang w:val="lv-LV"/>
        </w:rPr>
      </w:pPr>
      <w:r w:rsidRPr="006312EA">
        <w:rPr>
          <w:b/>
          <w:bCs/>
          <w:sz w:val="28"/>
          <w:szCs w:val="28"/>
          <w:lang w:val="lv-LV"/>
        </w:rPr>
        <w:t>3.slaids</w:t>
      </w:r>
    </w:p>
    <w:p w14:paraId="62A812D0" w14:textId="1F763A9A" w:rsidR="00AB3004" w:rsidRDefault="00AB3004">
      <w:pPr>
        <w:rPr>
          <w:sz w:val="23"/>
          <w:szCs w:val="23"/>
          <w:lang w:val="lv-LV"/>
        </w:rPr>
      </w:pPr>
      <w:r>
        <w:rPr>
          <w:lang w:val="lv-LV"/>
        </w:rPr>
        <w:t xml:space="preserve">Balstoties uz pastāvošo problēmu, tiek izvirzīts bakalaura darba mērķis - </w:t>
      </w:r>
      <w:r w:rsidRPr="00AB3004">
        <w:rPr>
          <w:sz w:val="23"/>
          <w:szCs w:val="23"/>
          <w:lang w:val="lv-LV"/>
        </w:rPr>
        <w:t>atrast risinājumu, kā apstrādāt neviendabīgu integrētu datu avotu evolūcijas rezultātā radušās izmaiņas</w:t>
      </w:r>
      <w:r>
        <w:rPr>
          <w:sz w:val="23"/>
          <w:szCs w:val="23"/>
          <w:lang w:val="lv-LV"/>
        </w:rPr>
        <w:t>.</w:t>
      </w:r>
    </w:p>
    <w:p w14:paraId="4320E369" w14:textId="77777777" w:rsidR="005E3FBC" w:rsidRDefault="00AB3004">
      <w:pPr>
        <w:rPr>
          <w:sz w:val="23"/>
          <w:szCs w:val="23"/>
          <w:lang w:val="lv-LV"/>
        </w:rPr>
      </w:pPr>
      <w:r>
        <w:rPr>
          <w:sz w:val="23"/>
          <w:szCs w:val="23"/>
          <w:lang w:val="lv-LV"/>
        </w:rPr>
        <w:t>Lai sasniegtu izvirzīto mērķi,</w:t>
      </w:r>
      <w:r w:rsidR="005E3FBC">
        <w:rPr>
          <w:sz w:val="23"/>
          <w:szCs w:val="23"/>
          <w:lang w:val="lv-LV"/>
        </w:rPr>
        <w:t xml:space="preserve"> </w:t>
      </w:r>
    </w:p>
    <w:p w14:paraId="15B2E796" w14:textId="27675447" w:rsidR="00AB3004" w:rsidRDefault="006312EA">
      <w:pPr>
        <w:rPr>
          <w:sz w:val="23"/>
          <w:szCs w:val="23"/>
          <w:lang w:val="lv-LV"/>
        </w:rPr>
      </w:pPr>
      <w:r>
        <w:rPr>
          <w:rFonts w:cstheme="minorHAnsi"/>
          <w:lang w:val="lv-LV"/>
        </w:rPr>
        <w:t>⓿</w:t>
      </w:r>
      <w:r>
        <w:rPr>
          <w:rFonts w:cstheme="minorHAnsi"/>
          <w:lang w:val="lv-LV"/>
        </w:rPr>
        <w:t xml:space="preserve"> bija nepieciešams </w:t>
      </w:r>
      <w:r w:rsidR="00910203">
        <w:rPr>
          <w:sz w:val="23"/>
          <w:szCs w:val="23"/>
          <w:lang w:val="lv-LV"/>
        </w:rPr>
        <w:t>veikt</w:t>
      </w:r>
      <w:r w:rsidR="005E3FBC">
        <w:rPr>
          <w:sz w:val="23"/>
          <w:szCs w:val="23"/>
          <w:lang w:val="lv-LV"/>
        </w:rPr>
        <w:t xml:space="preserve"> literatūras analīze par datu noliktavām, lielajiem datiem un ETL procesiem</w:t>
      </w:r>
    </w:p>
    <w:p w14:paraId="0AF0FEAC" w14:textId="1A01D486" w:rsidR="005E3FBC" w:rsidRDefault="006312EA">
      <w:pPr>
        <w:rPr>
          <w:sz w:val="23"/>
          <w:szCs w:val="23"/>
          <w:lang w:val="lv-LV"/>
        </w:rPr>
      </w:pPr>
      <w:r>
        <w:rPr>
          <w:rFonts w:cstheme="minorHAnsi"/>
          <w:lang w:val="lv-LV"/>
        </w:rPr>
        <w:t>⓿</w:t>
      </w:r>
      <w:r w:rsidR="005E3FBC">
        <w:rPr>
          <w:sz w:val="23"/>
          <w:szCs w:val="23"/>
          <w:lang w:val="lv-LV"/>
        </w:rPr>
        <w:t xml:space="preserve"> izpētīt esošā Latvijas Universitātes Datorikas fakultātē izstrādātā datu avotu evolūcijas sistēma</w:t>
      </w:r>
    </w:p>
    <w:p w14:paraId="1A4F7885" w14:textId="1BEA546A" w:rsidR="005E3FBC" w:rsidRPr="006312EA" w:rsidRDefault="006312EA">
      <w:pPr>
        <w:rPr>
          <w:sz w:val="23"/>
          <w:szCs w:val="23"/>
          <w:lang w:val="lv-LV"/>
        </w:rPr>
      </w:pPr>
      <w:r>
        <w:rPr>
          <w:rFonts w:cstheme="minorHAnsi"/>
          <w:lang w:val="lv-LV"/>
        </w:rPr>
        <w:t>⓿</w:t>
      </w:r>
      <w:r w:rsidR="005E3FBC">
        <w:rPr>
          <w:sz w:val="23"/>
          <w:szCs w:val="23"/>
          <w:lang w:val="lv-LV"/>
        </w:rPr>
        <w:t xml:space="preserve"> izstrādāt neviendabīgu integrētu datu avotu evolūcijas apstrādes mehānisms, kas paredzēts iekļaušanai esošajā sistēmā.</w:t>
      </w:r>
    </w:p>
    <w:p w14:paraId="066D9247" w14:textId="3E4028B7" w:rsidR="00910203" w:rsidRPr="006312EA" w:rsidRDefault="00910203" w:rsidP="00D105D9">
      <w:pPr>
        <w:jc w:val="center"/>
        <w:rPr>
          <w:b/>
          <w:bCs/>
          <w:sz w:val="28"/>
          <w:szCs w:val="28"/>
          <w:lang w:val="lv-LV"/>
        </w:rPr>
      </w:pPr>
      <w:r w:rsidRPr="006312EA">
        <w:rPr>
          <w:b/>
          <w:bCs/>
          <w:sz w:val="28"/>
          <w:szCs w:val="28"/>
          <w:lang w:val="lv-LV"/>
        </w:rPr>
        <w:t>4.slaids</w:t>
      </w:r>
    </w:p>
    <w:p w14:paraId="4DEB7997" w14:textId="77777777" w:rsidR="006312EA" w:rsidRDefault="00B26F83">
      <w:pPr>
        <w:rPr>
          <w:sz w:val="23"/>
          <w:szCs w:val="23"/>
          <w:lang w:val="lv-LV"/>
        </w:rPr>
      </w:pPr>
      <w:r w:rsidRPr="00B26F83">
        <w:rPr>
          <w:sz w:val="23"/>
          <w:szCs w:val="23"/>
          <w:lang w:val="lv-LV"/>
        </w:rPr>
        <w:t xml:space="preserve">Pašos pirmsākumos datu glabāšanai tika izmantoti ļoti dārgi un ierobežotas ietilpības mehānismi – </w:t>
      </w:r>
    </w:p>
    <w:p w14:paraId="625F3C2C" w14:textId="77777777" w:rsidR="006312EA" w:rsidRDefault="006312EA">
      <w:pPr>
        <w:rPr>
          <w:sz w:val="23"/>
          <w:szCs w:val="23"/>
          <w:lang w:val="lv-LV"/>
        </w:rPr>
      </w:pPr>
      <w:r>
        <w:rPr>
          <w:rFonts w:cstheme="minorHAnsi"/>
          <w:lang w:val="lv-LV"/>
        </w:rPr>
        <w:t>⓿</w:t>
      </w:r>
      <w:r w:rsidR="00B26F83" w:rsidRPr="00B26F83">
        <w:rPr>
          <w:sz w:val="23"/>
          <w:szCs w:val="23"/>
          <w:lang w:val="lv-LV"/>
        </w:rPr>
        <w:t xml:space="preserve">perfokartes, magnētiskās lentas, </w:t>
      </w:r>
    </w:p>
    <w:p w14:paraId="77D60E3D" w14:textId="77777777" w:rsidR="006312EA" w:rsidRDefault="006312EA">
      <w:pPr>
        <w:rPr>
          <w:sz w:val="23"/>
          <w:szCs w:val="23"/>
          <w:lang w:val="lv-LV"/>
        </w:rPr>
      </w:pPr>
      <w:r>
        <w:rPr>
          <w:rFonts w:cstheme="minorHAnsi"/>
          <w:lang w:val="lv-LV"/>
        </w:rPr>
        <w:t>⓿</w:t>
      </w:r>
      <w:r w:rsidR="00B26F83" w:rsidRPr="00B26F83">
        <w:rPr>
          <w:sz w:val="23"/>
          <w:szCs w:val="23"/>
          <w:lang w:val="lv-LV"/>
        </w:rPr>
        <w:t xml:space="preserve">pēc tam ar pavisam jauniem papildinājumiem nāca klajā diskatmiņa. </w:t>
      </w:r>
    </w:p>
    <w:p w14:paraId="3E66C33B" w14:textId="048D7F52" w:rsidR="00B26F83" w:rsidRDefault="006312EA">
      <w:pPr>
        <w:rPr>
          <w:sz w:val="23"/>
          <w:szCs w:val="23"/>
          <w:lang w:val="lv-LV"/>
        </w:rPr>
      </w:pPr>
      <w:r>
        <w:rPr>
          <w:rFonts w:cstheme="minorHAnsi"/>
          <w:lang w:val="lv-LV"/>
        </w:rPr>
        <w:t>⓿</w:t>
      </w:r>
      <w:r w:rsidR="00B26F83" w:rsidRPr="00B26F83">
        <w:rPr>
          <w:sz w:val="23"/>
          <w:szCs w:val="23"/>
          <w:lang w:val="lv-LV"/>
        </w:rPr>
        <w:t>Drīz vien diskatmiņas tika papildinātas ar datu bāzu pārvaldības sistēmām, kuru galvenais izmantošanas ieguvums bija ļoti ātra datu ievietošana sistēmā</w:t>
      </w:r>
    </w:p>
    <w:p w14:paraId="71DFB608" w14:textId="77777777" w:rsidR="006312EA" w:rsidRDefault="00B26F83">
      <w:pPr>
        <w:rPr>
          <w:sz w:val="23"/>
          <w:szCs w:val="23"/>
          <w:lang w:val="lv-LV"/>
        </w:rPr>
      </w:pPr>
      <w:r>
        <w:rPr>
          <w:sz w:val="23"/>
          <w:szCs w:val="23"/>
          <w:lang w:val="lv-LV"/>
        </w:rPr>
        <w:t xml:space="preserve">Līdz ar datu glabāšanas veidu attīstību, tika ieviests jēdziens “lēmumu atbalsta sistēmas”, kas apzīmē dažādu metožu un rīku kopumu, kas paredzēts stratēģisku lēmumu pieņemšanas atbalstam, iekļaujot tajā datu analīzi un apstrādi. </w:t>
      </w:r>
    </w:p>
    <w:p w14:paraId="0B447413" w14:textId="77777777" w:rsidR="006312EA" w:rsidRDefault="006312EA">
      <w:pPr>
        <w:rPr>
          <w:sz w:val="23"/>
          <w:szCs w:val="23"/>
          <w:lang w:val="lv-LV"/>
        </w:rPr>
      </w:pPr>
      <w:r>
        <w:rPr>
          <w:rFonts w:cstheme="minorHAnsi"/>
          <w:lang w:val="lv-LV"/>
        </w:rPr>
        <w:t>⓿</w:t>
      </w:r>
      <w:r w:rsidR="00B26F83">
        <w:rPr>
          <w:sz w:val="23"/>
          <w:szCs w:val="23"/>
          <w:lang w:val="lv-LV"/>
        </w:rPr>
        <w:t xml:space="preserve">Līdz ar šī jēdziena parādīšanos, klajā nāca dažādi OLAP jeb tiešsaistes analītiskās apstrādes rīki, </w:t>
      </w:r>
    </w:p>
    <w:p w14:paraId="081AAAB9" w14:textId="77777777" w:rsidR="006312EA" w:rsidRDefault="006312EA">
      <w:pPr>
        <w:rPr>
          <w:sz w:val="23"/>
          <w:szCs w:val="23"/>
          <w:lang w:val="lv-LV"/>
        </w:rPr>
      </w:pPr>
      <w:r>
        <w:rPr>
          <w:rFonts w:cstheme="minorHAnsi"/>
          <w:lang w:val="lv-LV"/>
        </w:rPr>
        <w:t>⓿</w:t>
      </w:r>
      <w:r w:rsidR="00B26F83">
        <w:rPr>
          <w:sz w:val="23"/>
          <w:szCs w:val="23"/>
          <w:lang w:val="lv-LV"/>
        </w:rPr>
        <w:t>ka</w:t>
      </w:r>
      <w:r>
        <w:rPr>
          <w:sz w:val="23"/>
          <w:szCs w:val="23"/>
          <w:lang w:val="lv-LV"/>
        </w:rPr>
        <w:t>s</w:t>
      </w:r>
      <w:r w:rsidR="00B26F83">
        <w:rPr>
          <w:sz w:val="23"/>
          <w:szCs w:val="23"/>
          <w:lang w:val="lv-LV"/>
        </w:rPr>
        <w:t xml:space="preserve"> vēlāk tika iekļauti lietojumsistēmās. </w:t>
      </w:r>
    </w:p>
    <w:p w14:paraId="3D893B08" w14:textId="02141DFA" w:rsidR="00B26F83" w:rsidRDefault="006312EA">
      <w:pPr>
        <w:rPr>
          <w:sz w:val="23"/>
          <w:szCs w:val="23"/>
          <w:lang w:val="lv-LV"/>
        </w:rPr>
      </w:pPr>
      <w:r>
        <w:rPr>
          <w:rFonts w:cstheme="minorHAnsi"/>
          <w:lang w:val="lv-LV"/>
        </w:rPr>
        <w:t>⓿</w:t>
      </w:r>
      <w:r w:rsidR="00B26F83">
        <w:rPr>
          <w:sz w:val="23"/>
          <w:szCs w:val="23"/>
          <w:lang w:val="lv-LV"/>
        </w:rPr>
        <w:t>Vēlāk tika ieviestas arī 4GL tehnoloģijas, kuru ideja bija padarīt programmatūras izstrādi tik vienkāršu, lai to varētu darīt jebkurš.</w:t>
      </w:r>
    </w:p>
    <w:p w14:paraId="1D01113C" w14:textId="77777777" w:rsidR="006312EA" w:rsidRDefault="00B26F83">
      <w:pPr>
        <w:rPr>
          <w:sz w:val="23"/>
          <w:szCs w:val="23"/>
          <w:lang w:val="lv-LV"/>
        </w:rPr>
      </w:pPr>
      <w:r>
        <w:rPr>
          <w:sz w:val="23"/>
          <w:szCs w:val="23"/>
          <w:lang w:val="lv-LV"/>
        </w:rPr>
        <w:lastRenderedPageBreak/>
        <w:t xml:space="preserve">Kā jau noprotams, šeit nevar iezīmēt nekādu konkrētu struktūru – </w:t>
      </w:r>
    </w:p>
    <w:p w14:paraId="54746E9F" w14:textId="4CFEE7CA" w:rsidR="00B26F83" w:rsidRDefault="006312EA">
      <w:pPr>
        <w:rPr>
          <w:sz w:val="23"/>
          <w:szCs w:val="23"/>
          <w:lang w:val="lv-LV"/>
        </w:rPr>
      </w:pPr>
      <w:r>
        <w:rPr>
          <w:rFonts w:cstheme="minorHAnsi"/>
          <w:lang w:val="lv-LV"/>
        </w:rPr>
        <w:t>⓿</w:t>
      </w:r>
      <w:r w:rsidR="00B26F83">
        <w:rPr>
          <w:sz w:val="23"/>
          <w:szCs w:val="23"/>
          <w:lang w:val="lv-LV"/>
        </w:rPr>
        <w:t>radās nekārtība, ko mēdz saukt par “zirnekļa tīkla” vidi. Šāds “zirnekļa tīkls” vairākās sistēmās mēdza izaugt neiedomājami sarežģīts, kā rezultātā to vairs nebija iespējams ne pienācīgi uzturēt, kur nu vēl pilnveidot. Tai ar laiku pat radies nosaukums “dabiski attīstīta arhitektūra”, jo bija maz iespēju tās attīstību ietekmēt.</w:t>
      </w:r>
    </w:p>
    <w:p w14:paraId="344ECA1C" w14:textId="2819D59F" w:rsidR="00B26F83" w:rsidRPr="006312EA" w:rsidRDefault="00B26F83" w:rsidP="00D105D9">
      <w:pPr>
        <w:jc w:val="center"/>
        <w:rPr>
          <w:b/>
          <w:bCs/>
          <w:sz w:val="28"/>
          <w:szCs w:val="28"/>
          <w:lang w:val="lv-LV"/>
        </w:rPr>
      </w:pPr>
      <w:r w:rsidRPr="006312EA">
        <w:rPr>
          <w:b/>
          <w:bCs/>
          <w:sz w:val="28"/>
          <w:szCs w:val="28"/>
          <w:lang w:val="lv-LV"/>
        </w:rPr>
        <w:t>5.slaids</w:t>
      </w:r>
    </w:p>
    <w:p w14:paraId="16F8F0B3" w14:textId="77777777" w:rsidR="005B4D60" w:rsidRDefault="00963413">
      <w:pPr>
        <w:rPr>
          <w:sz w:val="23"/>
          <w:szCs w:val="23"/>
          <w:lang w:val="lv-LV"/>
        </w:rPr>
      </w:pPr>
      <w:r w:rsidRPr="00963413">
        <w:rPr>
          <w:sz w:val="23"/>
          <w:szCs w:val="23"/>
          <w:lang w:val="lv-LV"/>
        </w:rPr>
        <w:t>Datu noliktavas būtiski izmainīja IT speciālistu domāšanu – līdz šim pastāvēja uzskats, ka datu bāze ir paradzēta, lai glabātu jebkādam nolūkam paredzētus datus. Tomēr līdz ar datu noliktavas jēdziena parādīšanos kļuva acīmredzams, ka ir nepieciešamas dažādu veidu datu bāzes</w:t>
      </w:r>
      <w:r>
        <w:rPr>
          <w:sz w:val="23"/>
          <w:szCs w:val="23"/>
          <w:lang w:val="lv-LV"/>
        </w:rPr>
        <w:t>,</w:t>
      </w:r>
      <w:r w:rsidRPr="00963413">
        <w:rPr>
          <w:sz w:val="23"/>
          <w:szCs w:val="23"/>
          <w:lang w:val="lv-LV"/>
        </w:rPr>
        <w:t xml:space="preserve"> </w:t>
      </w:r>
    </w:p>
    <w:p w14:paraId="0224F654" w14:textId="6736CC61" w:rsidR="00B26F83" w:rsidRDefault="005B4D60">
      <w:pPr>
        <w:rPr>
          <w:sz w:val="23"/>
          <w:szCs w:val="23"/>
          <w:lang w:val="lv-LV"/>
        </w:rPr>
      </w:pPr>
      <w:r>
        <w:rPr>
          <w:rFonts w:cstheme="minorHAnsi"/>
          <w:lang w:val="lv-LV"/>
        </w:rPr>
        <w:t>⓿</w:t>
      </w:r>
      <w:r w:rsidR="00963413" w:rsidRPr="00963413">
        <w:rPr>
          <w:sz w:val="23"/>
          <w:szCs w:val="23"/>
          <w:lang w:val="lv-LV"/>
        </w:rPr>
        <w:t>tādēļ “Zirnekļa tīkla” vide tika sadalīta divās atsevišķās daļās, lai glabātu datus pēc to nozīmes datu analītikas kontekstā</w:t>
      </w:r>
      <w:r w:rsidR="00963413">
        <w:rPr>
          <w:sz w:val="23"/>
          <w:szCs w:val="23"/>
          <w:lang w:val="lv-LV"/>
        </w:rPr>
        <w:t>.</w:t>
      </w:r>
    </w:p>
    <w:p w14:paraId="38136FCF" w14:textId="53DE732B" w:rsidR="00963413" w:rsidRPr="006312EA" w:rsidRDefault="00963413" w:rsidP="00D105D9">
      <w:pPr>
        <w:jc w:val="center"/>
        <w:rPr>
          <w:b/>
          <w:bCs/>
          <w:sz w:val="28"/>
          <w:szCs w:val="28"/>
          <w:lang w:val="lv-LV"/>
        </w:rPr>
      </w:pPr>
      <w:r w:rsidRPr="006312EA">
        <w:rPr>
          <w:b/>
          <w:bCs/>
          <w:sz w:val="28"/>
          <w:szCs w:val="28"/>
          <w:lang w:val="lv-LV"/>
        </w:rPr>
        <w:t>6.slaids</w:t>
      </w:r>
    </w:p>
    <w:p w14:paraId="17F523B2" w14:textId="63DCB18A" w:rsidR="00963413" w:rsidRDefault="00963413">
      <w:pPr>
        <w:rPr>
          <w:sz w:val="23"/>
          <w:szCs w:val="23"/>
          <w:lang w:val="lv-LV"/>
        </w:rPr>
      </w:pPr>
      <w:r>
        <w:rPr>
          <w:sz w:val="23"/>
          <w:szCs w:val="23"/>
          <w:lang w:val="lv-LV"/>
        </w:rPr>
        <w:t>Datu noliktavu kontekstā svarīgs jēdziens ir arī lielie dati, jo visbiežāk to glabāšanai un analīzei tiek izmantotas tieši datu noliktavas.</w:t>
      </w:r>
    </w:p>
    <w:p w14:paraId="1B9674C2" w14:textId="5D426063" w:rsidR="00963413" w:rsidRPr="00963413" w:rsidRDefault="00311F82">
      <w:pPr>
        <w:rPr>
          <w:sz w:val="23"/>
          <w:szCs w:val="23"/>
          <w:lang w:val="lv-LV"/>
        </w:rPr>
      </w:pPr>
      <w:r>
        <w:rPr>
          <w:rFonts w:cstheme="minorHAnsi"/>
          <w:lang w:val="lv-LV"/>
        </w:rPr>
        <w:t>⓿</w:t>
      </w:r>
      <w:r w:rsidR="00963413">
        <w:rPr>
          <w:sz w:val="23"/>
          <w:szCs w:val="23"/>
          <w:lang w:val="lv-LV"/>
        </w:rPr>
        <w:t>Lielos datus raksturo to apjoms – tie var būt terabaitus lieli datu vaili, dažādi ieraksti, datu bāzes tabulas. Ātrums, kādā dati ienāk noliktavā – sērijveidā, reāllaikā vai kā nepārtraukta datu straume. Kā arī datu dažādība – tie sākotnēji ir strukturēti, nestrukturēti vai jaukti dati.</w:t>
      </w:r>
    </w:p>
    <w:p w14:paraId="3DC5E3E3" w14:textId="192E4CDD" w:rsidR="00B26F83" w:rsidRPr="006312EA" w:rsidRDefault="005255E5" w:rsidP="00D105D9">
      <w:pPr>
        <w:jc w:val="center"/>
        <w:rPr>
          <w:b/>
          <w:bCs/>
          <w:sz w:val="28"/>
          <w:szCs w:val="28"/>
          <w:lang w:val="lv-LV"/>
        </w:rPr>
      </w:pPr>
      <w:r w:rsidRPr="006312EA">
        <w:rPr>
          <w:b/>
          <w:bCs/>
          <w:sz w:val="28"/>
          <w:szCs w:val="28"/>
          <w:lang w:val="lv-LV"/>
        </w:rPr>
        <w:t>7.slaids</w:t>
      </w:r>
    </w:p>
    <w:p w14:paraId="6EC66EBE" w14:textId="77777777" w:rsidR="00311F82" w:rsidRDefault="005255E5">
      <w:pPr>
        <w:rPr>
          <w:lang w:val="lv-LV"/>
        </w:rPr>
      </w:pPr>
      <w:r>
        <w:rPr>
          <w:lang w:val="lv-LV"/>
        </w:rPr>
        <w:t>Lai neapstrādātus lielos datus ievietotu datu noliktavās, tiek izmantoti ETL procesi. Atšifrējums latviešu valodā saīsinājumam ETL nozīmē – iegūšana, transformācija, ielādēšana.</w:t>
      </w:r>
    </w:p>
    <w:p w14:paraId="7BB7B64C" w14:textId="77777777" w:rsidR="00311F82" w:rsidRDefault="00311F82">
      <w:pPr>
        <w:rPr>
          <w:lang w:val="lv-LV"/>
        </w:rPr>
      </w:pPr>
      <w:r>
        <w:rPr>
          <w:rFonts w:cstheme="minorHAnsi"/>
          <w:lang w:val="lv-LV"/>
        </w:rPr>
        <w:t>⓿</w:t>
      </w:r>
      <w:r w:rsidR="005255E5">
        <w:rPr>
          <w:lang w:val="lv-LV"/>
        </w:rPr>
        <w:t xml:space="preserve"> Datu iegūšanas procesā tie tiek savākti no dažādiem ārējiem datu avotiem, </w:t>
      </w:r>
    </w:p>
    <w:p w14:paraId="32D3DB2C" w14:textId="77777777" w:rsidR="00311F82" w:rsidRDefault="00311F82">
      <w:pPr>
        <w:rPr>
          <w:lang w:val="lv-LV"/>
        </w:rPr>
      </w:pPr>
      <w:r>
        <w:rPr>
          <w:rFonts w:cstheme="minorHAnsi"/>
          <w:lang w:val="lv-LV"/>
        </w:rPr>
        <w:t>⓿</w:t>
      </w:r>
      <w:r w:rsidR="005255E5">
        <w:rPr>
          <w:lang w:val="lv-LV"/>
        </w:rPr>
        <w:t xml:space="preserve">kur tie tiek validēti, attīrīti un filtrēti. </w:t>
      </w:r>
    </w:p>
    <w:p w14:paraId="346D2F21" w14:textId="77777777" w:rsidR="00311F82" w:rsidRDefault="00311F82">
      <w:pPr>
        <w:rPr>
          <w:lang w:val="lv-LV"/>
        </w:rPr>
      </w:pPr>
      <w:r>
        <w:rPr>
          <w:rFonts w:cstheme="minorHAnsi"/>
          <w:lang w:val="lv-LV"/>
        </w:rPr>
        <w:t>⓿</w:t>
      </w:r>
      <w:r w:rsidR="005255E5">
        <w:rPr>
          <w:lang w:val="lv-LV"/>
        </w:rPr>
        <w:t xml:space="preserve">Transformācijas procesā dažādu struktūru dati tiek pārveidoti vienā vienotā struktūrā. </w:t>
      </w:r>
    </w:p>
    <w:p w14:paraId="20478A63" w14:textId="5BB5C846" w:rsidR="005255E5" w:rsidRDefault="00311F82">
      <w:pPr>
        <w:rPr>
          <w:lang w:val="lv-LV"/>
        </w:rPr>
      </w:pPr>
      <w:r>
        <w:rPr>
          <w:rFonts w:cstheme="minorHAnsi"/>
          <w:lang w:val="lv-LV"/>
        </w:rPr>
        <w:t>⓿</w:t>
      </w:r>
      <w:r w:rsidR="005255E5">
        <w:rPr>
          <w:lang w:val="lv-LV"/>
        </w:rPr>
        <w:t>Kad tas izdarīts, datus var ielādēt datu noliktavā.</w:t>
      </w:r>
    </w:p>
    <w:p w14:paraId="0D32201F" w14:textId="3A9FF373" w:rsidR="005255E5" w:rsidRPr="006312EA" w:rsidRDefault="005255E5" w:rsidP="00D105D9">
      <w:pPr>
        <w:jc w:val="center"/>
        <w:rPr>
          <w:b/>
          <w:bCs/>
          <w:sz w:val="28"/>
          <w:szCs w:val="28"/>
          <w:lang w:val="lv-LV"/>
        </w:rPr>
      </w:pPr>
      <w:r w:rsidRPr="006312EA">
        <w:rPr>
          <w:b/>
          <w:bCs/>
          <w:sz w:val="28"/>
          <w:szCs w:val="28"/>
          <w:lang w:val="lv-LV"/>
        </w:rPr>
        <w:t>8.slaids</w:t>
      </w:r>
    </w:p>
    <w:p w14:paraId="254B507B" w14:textId="106EE56A" w:rsidR="005255E5" w:rsidRDefault="005255E5">
      <w:pPr>
        <w:rPr>
          <w:sz w:val="23"/>
          <w:szCs w:val="23"/>
          <w:lang w:val="lv-LV"/>
        </w:rPr>
      </w:pPr>
      <w:r w:rsidRPr="005255E5">
        <w:rPr>
          <w:sz w:val="23"/>
          <w:szCs w:val="23"/>
          <w:lang w:val="lv-LV"/>
        </w:rPr>
        <w:t>Latvijas Universitātes Datorikas fakultātē piedāvāts datu noliktavas risinājums lielo datu analīzei, kurā iekļauti algoritmi dažādu evolūcijas rezultātā radušos izmaiņu atklāšanai. Risinājumā iekļauta lielo datu analīzei paredzēta arhitektūra, kas ļauj izpildīt OLAP operācijas un cita veida analīzi datu noliktavā integrētiem datu avotiem, kā arī spēj atklāt dažādas izmaiņas strukturētos, daļēji strukturētos un nestrukturētos datos, balstoties uz tos aprakstošajiem metadatiem.</w:t>
      </w:r>
      <w:r>
        <w:rPr>
          <w:sz w:val="23"/>
          <w:szCs w:val="23"/>
          <w:lang w:val="lv-LV"/>
        </w:rPr>
        <w:t xml:space="preserve"> </w:t>
      </w:r>
    </w:p>
    <w:p w14:paraId="1973BCDA" w14:textId="77777777" w:rsidR="00ED084C" w:rsidRDefault="00ED084C">
      <w:pPr>
        <w:rPr>
          <w:sz w:val="23"/>
          <w:szCs w:val="23"/>
          <w:lang w:val="lv-LV"/>
        </w:rPr>
      </w:pPr>
      <w:r w:rsidRPr="00ED084C">
        <w:rPr>
          <w:sz w:val="23"/>
          <w:szCs w:val="23"/>
          <w:lang w:val="lv-LV"/>
        </w:rPr>
        <w:t>Datu avotu evolūcijas sistēmas arhitektūras pamatkomponentes ir datu avoti, datu maģistrāle, metadatu glabātuve un adaptācijas komponente.</w:t>
      </w:r>
      <w:r>
        <w:rPr>
          <w:sz w:val="23"/>
          <w:szCs w:val="23"/>
          <w:lang w:val="lv-LV"/>
        </w:rPr>
        <w:t xml:space="preserve"> </w:t>
      </w:r>
    </w:p>
    <w:p w14:paraId="0963D7EC" w14:textId="19254546" w:rsidR="00ED084C" w:rsidRDefault="004F5390">
      <w:pPr>
        <w:rPr>
          <w:sz w:val="23"/>
          <w:szCs w:val="23"/>
          <w:lang w:val="lv-LV"/>
        </w:rPr>
      </w:pPr>
      <w:r>
        <w:rPr>
          <w:rFonts w:cstheme="minorHAnsi"/>
          <w:lang w:val="lv-LV"/>
        </w:rPr>
        <w:t>⓿</w:t>
      </w:r>
      <w:r w:rsidR="00ED084C" w:rsidRPr="00ED084C">
        <w:rPr>
          <w:sz w:val="23"/>
          <w:szCs w:val="23"/>
          <w:lang w:val="lv-LV"/>
        </w:rPr>
        <w:t xml:space="preserve">Datu avotu līmenī neviendabīgi </w:t>
      </w:r>
      <w:r w:rsidR="00ED084C">
        <w:rPr>
          <w:sz w:val="23"/>
          <w:szCs w:val="23"/>
          <w:lang w:val="lv-LV"/>
        </w:rPr>
        <w:t xml:space="preserve">jeb dažādu formātu </w:t>
      </w:r>
      <w:r w:rsidR="00ED084C" w:rsidRPr="00ED084C">
        <w:rPr>
          <w:sz w:val="23"/>
          <w:szCs w:val="23"/>
          <w:lang w:val="lv-LV"/>
        </w:rPr>
        <w:t>dati tiek iegūti no dažādiem avotiem un ielādēti sistēmā tālākai to apstrādei.</w:t>
      </w:r>
    </w:p>
    <w:p w14:paraId="736C52C7" w14:textId="45DF5C21" w:rsidR="00ED084C" w:rsidRDefault="004F5390">
      <w:pPr>
        <w:rPr>
          <w:sz w:val="23"/>
          <w:szCs w:val="23"/>
          <w:lang w:val="lv-LV"/>
        </w:rPr>
      </w:pPr>
      <w:r>
        <w:rPr>
          <w:rFonts w:cstheme="minorHAnsi"/>
          <w:lang w:val="lv-LV"/>
        </w:rPr>
        <w:lastRenderedPageBreak/>
        <w:t>⓿</w:t>
      </w:r>
      <w:r w:rsidR="00ED084C" w:rsidRPr="00ED084C">
        <w:rPr>
          <w:sz w:val="23"/>
          <w:szCs w:val="23"/>
          <w:lang w:val="lv-LV"/>
        </w:rPr>
        <w:t xml:space="preserve">Datu maģistrāle sastāv no vairākiem līmeņiem. Pirmajā līmenī tiek glabāti neapstrādāti dati </w:t>
      </w:r>
      <w:r w:rsidR="00ED084C" w:rsidRPr="00ED084C">
        <w:rPr>
          <w:i/>
          <w:iCs/>
          <w:sz w:val="23"/>
          <w:szCs w:val="23"/>
          <w:lang w:val="lv-LV"/>
        </w:rPr>
        <w:t xml:space="preserve">Raw </w:t>
      </w:r>
      <w:r w:rsidR="00ED084C" w:rsidRPr="00ED084C">
        <w:rPr>
          <w:sz w:val="23"/>
          <w:szCs w:val="23"/>
          <w:lang w:val="lv-LV"/>
        </w:rPr>
        <w:t>formātā, kas iegūti pa tiešo no datu avotiem. Katra nākamā maģistrāles līmeņa dati tiek iegūti no iepriekšējā līmeņa</w:t>
      </w:r>
      <w:r w:rsidR="00ED084C">
        <w:rPr>
          <w:sz w:val="23"/>
          <w:szCs w:val="23"/>
          <w:lang w:val="lv-LV"/>
        </w:rPr>
        <w:t xml:space="preserve"> ar ETL procesu palīdzību.</w:t>
      </w:r>
    </w:p>
    <w:p w14:paraId="3DDD460C" w14:textId="24DE45B1" w:rsidR="00ED084C" w:rsidRDefault="004F5390">
      <w:pPr>
        <w:rPr>
          <w:sz w:val="23"/>
          <w:szCs w:val="23"/>
          <w:lang w:val="lv-LV"/>
        </w:rPr>
      </w:pPr>
      <w:r>
        <w:rPr>
          <w:rFonts w:cstheme="minorHAnsi"/>
          <w:lang w:val="lv-LV"/>
        </w:rPr>
        <w:t>⓿</w:t>
      </w:r>
      <w:r w:rsidR="00ED084C" w:rsidRPr="00ED084C">
        <w:rPr>
          <w:sz w:val="23"/>
          <w:szCs w:val="23"/>
          <w:lang w:val="lv-LV"/>
        </w:rPr>
        <w:t>Sistēmas arhitektūras darbība pamatā balstīta uz metadatu glabātuvē esošajiem datiem. Izmantojot metadatu pārvaldības rīku un definējot dažādus metadatus, izstrādātājs nosaka, kā darbosies sistēma.</w:t>
      </w:r>
    </w:p>
    <w:p w14:paraId="1080F9B5" w14:textId="7E2459C2" w:rsidR="00ED084C" w:rsidRDefault="004F5390">
      <w:pPr>
        <w:rPr>
          <w:sz w:val="23"/>
          <w:szCs w:val="23"/>
        </w:rPr>
      </w:pPr>
      <w:r>
        <w:rPr>
          <w:rFonts w:cstheme="minorHAnsi"/>
          <w:lang w:val="lv-LV"/>
        </w:rPr>
        <w:t>⓿</w:t>
      </w:r>
      <w:proofErr w:type="spellStart"/>
      <w:r w:rsidR="00ED084C">
        <w:rPr>
          <w:sz w:val="23"/>
          <w:szCs w:val="23"/>
        </w:rPr>
        <w:t>Lielo</w:t>
      </w:r>
      <w:proofErr w:type="spellEnd"/>
      <w:r w:rsidR="00ED084C">
        <w:rPr>
          <w:sz w:val="23"/>
          <w:szCs w:val="23"/>
        </w:rPr>
        <w:t xml:space="preserve"> </w:t>
      </w:r>
      <w:proofErr w:type="spellStart"/>
      <w:r w:rsidR="00ED084C">
        <w:rPr>
          <w:sz w:val="23"/>
          <w:szCs w:val="23"/>
        </w:rPr>
        <w:t>datu</w:t>
      </w:r>
      <w:proofErr w:type="spellEnd"/>
      <w:r w:rsidR="00ED084C">
        <w:rPr>
          <w:sz w:val="23"/>
          <w:szCs w:val="23"/>
        </w:rPr>
        <w:t xml:space="preserve"> </w:t>
      </w:r>
      <w:proofErr w:type="spellStart"/>
      <w:r w:rsidR="00ED084C">
        <w:rPr>
          <w:sz w:val="23"/>
          <w:szCs w:val="23"/>
        </w:rPr>
        <w:t>noliktavas</w:t>
      </w:r>
      <w:proofErr w:type="spellEnd"/>
      <w:r w:rsidR="00ED084C">
        <w:rPr>
          <w:sz w:val="23"/>
          <w:szCs w:val="23"/>
        </w:rPr>
        <w:t xml:space="preserve"> </w:t>
      </w:r>
      <w:proofErr w:type="spellStart"/>
      <w:r w:rsidR="00ED084C">
        <w:rPr>
          <w:sz w:val="23"/>
          <w:szCs w:val="23"/>
        </w:rPr>
        <w:t>pamatelements</w:t>
      </w:r>
      <w:proofErr w:type="spellEnd"/>
      <w:r w:rsidR="00ED084C">
        <w:rPr>
          <w:sz w:val="23"/>
          <w:szCs w:val="23"/>
        </w:rPr>
        <w:t xml:space="preserve">, kas </w:t>
      </w:r>
      <w:proofErr w:type="spellStart"/>
      <w:r w:rsidR="00ED084C">
        <w:rPr>
          <w:sz w:val="23"/>
          <w:szCs w:val="23"/>
        </w:rPr>
        <w:t>atbild</w:t>
      </w:r>
      <w:proofErr w:type="spellEnd"/>
      <w:r w:rsidR="00ED084C">
        <w:rPr>
          <w:sz w:val="23"/>
          <w:szCs w:val="23"/>
        </w:rPr>
        <w:t xml:space="preserve"> par </w:t>
      </w:r>
      <w:proofErr w:type="spellStart"/>
      <w:r w:rsidR="00ED084C">
        <w:rPr>
          <w:sz w:val="23"/>
          <w:szCs w:val="23"/>
        </w:rPr>
        <w:t>datu</w:t>
      </w:r>
      <w:proofErr w:type="spellEnd"/>
      <w:r w:rsidR="00ED084C">
        <w:rPr>
          <w:sz w:val="23"/>
          <w:szCs w:val="23"/>
        </w:rPr>
        <w:t xml:space="preserve"> </w:t>
      </w:r>
      <w:proofErr w:type="spellStart"/>
      <w:r w:rsidR="00ED084C">
        <w:rPr>
          <w:sz w:val="23"/>
          <w:szCs w:val="23"/>
        </w:rPr>
        <w:t>avotu</w:t>
      </w:r>
      <w:proofErr w:type="spellEnd"/>
      <w:r w:rsidR="00ED084C">
        <w:rPr>
          <w:sz w:val="23"/>
          <w:szCs w:val="23"/>
        </w:rPr>
        <w:t xml:space="preserve"> un </w:t>
      </w:r>
      <w:proofErr w:type="spellStart"/>
      <w:r w:rsidR="00ED084C">
        <w:rPr>
          <w:sz w:val="23"/>
          <w:szCs w:val="23"/>
        </w:rPr>
        <w:t>informācijas</w:t>
      </w:r>
      <w:proofErr w:type="spellEnd"/>
      <w:r w:rsidR="00ED084C">
        <w:rPr>
          <w:sz w:val="23"/>
          <w:szCs w:val="23"/>
        </w:rPr>
        <w:t xml:space="preserve"> </w:t>
      </w:r>
      <w:proofErr w:type="spellStart"/>
      <w:r w:rsidR="00ED084C">
        <w:rPr>
          <w:sz w:val="23"/>
          <w:szCs w:val="23"/>
        </w:rPr>
        <w:t>prasību</w:t>
      </w:r>
      <w:proofErr w:type="spellEnd"/>
      <w:r w:rsidR="00ED084C">
        <w:rPr>
          <w:sz w:val="23"/>
          <w:szCs w:val="23"/>
        </w:rPr>
        <w:t xml:space="preserve"> </w:t>
      </w:r>
      <w:proofErr w:type="spellStart"/>
      <w:r w:rsidR="00ED084C">
        <w:rPr>
          <w:sz w:val="23"/>
          <w:szCs w:val="23"/>
        </w:rPr>
        <w:t>izmaiņu</w:t>
      </w:r>
      <w:proofErr w:type="spellEnd"/>
      <w:r w:rsidR="00ED084C">
        <w:rPr>
          <w:sz w:val="23"/>
          <w:szCs w:val="23"/>
        </w:rPr>
        <w:t xml:space="preserve"> </w:t>
      </w:r>
      <w:proofErr w:type="spellStart"/>
      <w:r w:rsidR="00ED084C">
        <w:rPr>
          <w:sz w:val="23"/>
          <w:szCs w:val="23"/>
        </w:rPr>
        <w:t>apstrādi</w:t>
      </w:r>
      <w:proofErr w:type="spellEnd"/>
      <w:r w:rsidR="00ED084C">
        <w:rPr>
          <w:sz w:val="23"/>
          <w:szCs w:val="23"/>
        </w:rPr>
        <w:t xml:space="preserve">, </w:t>
      </w:r>
      <w:proofErr w:type="spellStart"/>
      <w:r w:rsidR="00ED084C">
        <w:rPr>
          <w:sz w:val="23"/>
          <w:szCs w:val="23"/>
        </w:rPr>
        <w:t>ir</w:t>
      </w:r>
      <w:proofErr w:type="spellEnd"/>
      <w:r w:rsidR="00ED084C">
        <w:rPr>
          <w:sz w:val="23"/>
          <w:szCs w:val="23"/>
        </w:rPr>
        <w:t xml:space="preserve"> </w:t>
      </w:r>
      <w:proofErr w:type="spellStart"/>
      <w:r w:rsidR="00ED084C">
        <w:rPr>
          <w:sz w:val="23"/>
          <w:szCs w:val="23"/>
        </w:rPr>
        <w:t>adaptācijas</w:t>
      </w:r>
      <w:proofErr w:type="spellEnd"/>
      <w:r w:rsidR="00ED084C">
        <w:rPr>
          <w:sz w:val="23"/>
          <w:szCs w:val="23"/>
        </w:rPr>
        <w:t xml:space="preserve"> </w:t>
      </w:r>
      <w:proofErr w:type="spellStart"/>
      <w:r w:rsidR="00ED084C">
        <w:rPr>
          <w:sz w:val="23"/>
          <w:szCs w:val="23"/>
        </w:rPr>
        <w:t>komponente</w:t>
      </w:r>
      <w:proofErr w:type="spellEnd"/>
      <w:r w:rsidR="00ED084C">
        <w:rPr>
          <w:sz w:val="23"/>
          <w:szCs w:val="23"/>
        </w:rPr>
        <w:t xml:space="preserve">. </w:t>
      </w:r>
      <w:proofErr w:type="spellStart"/>
      <w:r w:rsidR="00ED084C">
        <w:rPr>
          <w:sz w:val="23"/>
          <w:szCs w:val="23"/>
        </w:rPr>
        <w:t>Tās</w:t>
      </w:r>
      <w:proofErr w:type="spellEnd"/>
      <w:r w:rsidR="00ED084C">
        <w:rPr>
          <w:sz w:val="23"/>
          <w:szCs w:val="23"/>
        </w:rPr>
        <w:t xml:space="preserve"> </w:t>
      </w:r>
      <w:proofErr w:type="spellStart"/>
      <w:r w:rsidR="00ED084C">
        <w:rPr>
          <w:sz w:val="23"/>
          <w:szCs w:val="23"/>
        </w:rPr>
        <w:t>galvenais</w:t>
      </w:r>
      <w:proofErr w:type="spellEnd"/>
      <w:r w:rsidR="00ED084C">
        <w:rPr>
          <w:sz w:val="23"/>
          <w:szCs w:val="23"/>
        </w:rPr>
        <w:t xml:space="preserve"> </w:t>
      </w:r>
      <w:proofErr w:type="spellStart"/>
      <w:r w:rsidR="00ED084C">
        <w:rPr>
          <w:sz w:val="23"/>
          <w:szCs w:val="23"/>
        </w:rPr>
        <w:t>uzdevums</w:t>
      </w:r>
      <w:proofErr w:type="spellEnd"/>
      <w:r w:rsidR="00ED084C">
        <w:rPr>
          <w:sz w:val="23"/>
          <w:szCs w:val="23"/>
        </w:rPr>
        <w:t xml:space="preserve"> </w:t>
      </w:r>
      <w:proofErr w:type="spellStart"/>
      <w:r w:rsidR="00ED084C">
        <w:rPr>
          <w:sz w:val="23"/>
          <w:szCs w:val="23"/>
        </w:rPr>
        <w:t>ir</w:t>
      </w:r>
      <w:proofErr w:type="spellEnd"/>
      <w:r w:rsidR="00ED084C">
        <w:rPr>
          <w:sz w:val="23"/>
          <w:szCs w:val="23"/>
        </w:rPr>
        <w:t xml:space="preserve"> </w:t>
      </w:r>
      <w:proofErr w:type="spellStart"/>
      <w:r w:rsidR="00ED084C">
        <w:rPr>
          <w:sz w:val="23"/>
          <w:szCs w:val="23"/>
        </w:rPr>
        <w:t>atpazīt</w:t>
      </w:r>
      <w:proofErr w:type="spellEnd"/>
      <w:r w:rsidR="00ED084C">
        <w:rPr>
          <w:sz w:val="23"/>
          <w:szCs w:val="23"/>
        </w:rPr>
        <w:t xml:space="preserve"> </w:t>
      </w:r>
      <w:proofErr w:type="spellStart"/>
      <w:r w:rsidR="00ED084C">
        <w:rPr>
          <w:sz w:val="23"/>
          <w:szCs w:val="23"/>
        </w:rPr>
        <w:t>notikušās</w:t>
      </w:r>
      <w:proofErr w:type="spellEnd"/>
      <w:r w:rsidR="00ED084C">
        <w:rPr>
          <w:sz w:val="23"/>
          <w:szCs w:val="23"/>
        </w:rPr>
        <w:t xml:space="preserve"> </w:t>
      </w:r>
      <w:proofErr w:type="spellStart"/>
      <w:r w:rsidR="00ED084C">
        <w:rPr>
          <w:sz w:val="23"/>
          <w:szCs w:val="23"/>
        </w:rPr>
        <w:t>vai</w:t>
      </w:r>
      <w:proofErr w:type="spellEnd"/>
      <w:r w:rsidR="00ED084C">
        <w:rPr>
          <w:sz w:val="23"/>
          <w:szCs w:val="23"/>
        </w:rPr>
        <w:t xml:space="preserve"> </w:t>
      </w:r>
      <w:proofErr w:type="spellStart"/>
      <w:r w:rsidR="00ED084C">
        <w:rPr>
          <w:sz w:val="23"/>
          <w:szCs w:val="23"/>
        </w:rPr>
        <w:t>ģenerēt</w:t>
      </w:r>
      <w:proofErr w:type="spellEnd"/>
      <w:r w:rsidR="00ED084C">
        <w:rPr>
          <w:sz w:val="23"/>
          <w:szCs w:val="23"/>
        </w:rPr>
        <w:t xml:space="preserve"> </w:t>
      </w:r>
      <w:proofErr w:type="spellStart"/>
      <w:r w:rsidR="00ED084C">
        <w:rPr>
          <w:sz w:val="23"/>
          <w:szCs w:val="23"/>
        </w:rPr>
        <w:t>potenciālās</w:t>
      </w:r>
      <w:proofErr w:type="spellEnd"/>
      <w:r w:rsidR="00ED084C">
        <w:rPr>
          <w:sz w:val="23"/>
          <w:szCs w:val="23"/>
        </w:rPr>
        <w:t xml:space="preserve"> </w:t>
      </w:r>
      <w:proofErr w:type="spellStart"/>
      <w:r w:rsidR="00ED084C">
        <w:rPr>
          <w:sz w:val="23"/>
          <w:szCs w:val="23"/>
        </w:rPr>
        <w:t>izmaiņas</w:t>
      </w:r>
      <w:proofErr w:type="spellEnd"/>
      <w:r w:rsidR="00ED084C">
        <w:rPr>
          <w:sz w:val="23"/>
          <w:szCs w:val="23"/>
        </w:rPr>
        <w:t xml:space="preserve"> un </w:t>
      </w:r>
      <w:proofErr w:type="spellStart"/>
      <w:r w:rsidR="00ED084C">
        <w:rPr>
          <w:sz w:val="23"/>
          <w:szCs w:val="23"/>
        </w:rPr>
        <w:t>pēc</w:t>
      </w:r>
      <w:proofErr w:type="spellEnd"/>
      <w:r w:rsidR="00ED084C">
        <w:rPr>
          <w:sz w:val="23"/>
          <w:szCs w:val="23"/>
        </w:rPr>
        <w:t xml:space="preserve"> tam </w:t>
      </w:r>
      <w:proofErr w:type="spellStart"/>
      <w:r w:rsidR="00ED084C">
        <w:rPr>
          <w:sz w:val="23"/>
          <w:szCs w:val="23"/>
        </w:rPr>
        <w:t>ļaut</w:t>
      </w:r>
      <w:proofErr w:type="spellEnd"/>
      <w:r w:rsidR="00ED084C">
        <w:rPr>
          <w:sz w:val="23"/>
          <w:szCs w:val="23"/>
        </w:rPr>
        <w:t xml:space="preserve"> </w:t>
      </w:r>
      <w:proofErr w:type="spellStart"/>
      <w:r w:rsidR="00ED084C">
        <w:rPr>
          <w:sz w:val="23"/>
          <w:szCs w:val="23"/>
        </w:rPr>
        <w:t>izstrādātājam</w:t>
      </w:r>
      <w:proofErr w:type="spellEnd"/>
      <w:r w:rsidR="00ED084C">
        <w:rPr>
          <w:sz w:val="23"/>
          <w:szCs w:val="23"/>
        </w:rPr>
        <w:t xml:space="preserve"> </w:t>
      </w:r>
      <w:proofErr w:type="spellStart"/>
      <w:r w:rsidR="00ED084C">
        <w:rPr>
          <w:sz w:val="23"/>
          <w:szCs w:val="23"/>
        </w:rPr>
        <w:t>izvēlēties</w:t>
      </w:r>
      <w:proofErr w:type="spellEnd"/>
      <w:r w:rsidR="00ED084C">
        <w:rPr>
          <w:sz w:val="23"/>
          <w:szCs w:val="23"/>
        </w:rPr>
        <w:t xml:space="preserve"> </w:t>
      </w:r>
      <w:proofErr w:type="spellStart"/>
      <w:r w:rsidR="00ED084C">
        <w:rPr>
          <w:sz w:val="23"/>
          <w:szCs w:val="23"/>
        </w:rPr>
        <w:t>vispiemērotākās</w:t>
      </w:r>
      <w:proofErr w:type="spellEnd"/>
      <w:r w:rsidR="00ED084C">
        <w:rPr>
          <w:sz w:val="23"/>
          <w:szCs w:val="23"/>
        </w:rPr>
        <w:t xml:space="preserve"> </w:t>
      </w:r>
      <w:proofErr w:type="spellStart"/>
      <w:r w:rsidR="00ED084C">
        <w:rPr>
          <w:sz w:val="23"/>
          <w:szCs w:val="23"/>
        </w:rPr>
        <w:t>izmaiņas</w:t>
      </w:r>
      <w:proofErr w:type="spellEnd"/>
      <w:r w:rsidR="00ED084C">
        <w:rPr>
          <w:sz w:val="23"/>
          <w:szCs w:val="23"/>
        </w:rPr>
        <w:t xml:space="preserve">, kas </w:t>
      </w:r>
      <w:proofErr w:type="spellStart"/>
      <w:r w:rsidR="00ED084C">
        <w:rPr>
          <w:sz w:val="23"/>
          <w:szCs w:val="23"/>
        </w:rPr>
        <w:t>jāievieš</w:t>
      </w:r>
      <w:proofErr w:type="spellEnd"/>
      <w:r w:rsidR="00ED084C">
        <w:rPr>
          <w:sz w:val="23"/>
          <w:szCs w:val="23"/>
        </w:rPr>
        <w:t xml:space="preserve">. </w:t>
      </w:r>
    </w:p>
    <w:p w14:paraId="2E735AEF" w14:textId="6A79957B" w:rsidR="00ED084C" w:rsidRDefault="00ED084C">
      <w:pPr>
        <w:rPr>
          <w:sz w:val="23"/>
          <w:szCs w:val="23"/>
        </w:rPr>
      </w:pPr>
      <w:proofErr w:type="spellStart"/>
      <w:r>
        <w:rPr>
          <w:sz w:val="23"/>
          <w:szCs w:val="23"/>
        </w:rPr>
        <w:t>Bakalaura</w:t>
      </w:r>
      <w:proofErr w:type="spellEnd"/>
      <w:r>
        <w:rPr>
          <w:sz w:val="23"/>
          <w:szCs w:val="23"/>
        </w:rPr>
        <w:t xml:space="preserve"> </w:t>
      </w:r>
      <w:proofErr w:type="spellStart"/>
      <w:r>
        <w:rPr>
          <w:sz w:val="23"/>
          <w:szCs w:val="23"/>
        </w:rPr>
        <w:t>darba</w:t>
      </w:r>
      <w:proofErr w:type="spellEnd"/>
      <w:r>
        <w:rPr>
          <w:sz w:val="23"/>
          <w:szCs w:val="23"/>
        </w:rPr>
        <w:t xml:space="preserve"> </w:t>
      </w:r>
      <w:proofErr w:type="spellStart"/>
      <w:r>
        <w:rPr>
          <w:sz w:val="23"/>
          <w:szCs w:val="23"/>
        </w:rPr>
        <w:t>ietvaros</w:t>
      </w:r>
      <w:proofErr w:type="spellEnd"/>
      <w:r>
        <w:rPr>
          <w:sz w:val="23"/>
          <w:szCs w:val="23"/>
        </w:rPr>
        <w:t xml:space="preserve"> </w:t>
      </w:r>
      <w:proofErr w:type="spellStart"/>
      <w:r>
        <w:rPr>
          <w:sz w:val="23"/>
          <w:szCs w:val="23"/>
        </w:rPr>
        <w:t>adaptācijas</w:t>
      </w:r>
      <w:proofErr w:type="spellEnd"/>
      <w:r>
        <w:rPr>
          <w:sz w:val="23"/>
          <w:szCs w:val="23"/>
        </w:rPr>
        <w:t xml:space="preserve"> </w:t>
      </w:r>
      <w:proofErr w:type="spellStart"/>
      <w:r>
        <w:rPr>
          <w:sz w:val="23"/>
          <w:szCs w:val="23"/>
        </w:rPr>
        <w:t>komponente</w:t>
      </w:r>
      <w:proofErr w:type="spellEnd"/>
      <w:r>
        <w:rPr>
          <w:sz w:val="23"/>
          <w:szCs w:val="23"/>
        </w:rPr>
        <w:t xml:space="preserve"> </w:t>
      </w:r>
      <w:proofErr w:type="spellStart"/>
      <w:r>
        <w:rPr>
          <w:sz w:val="23"/>
          <w:szCs w:val="23"/>
        </w:rPr>
        <w:t>papildināta</w:t>
      </w:r>
      <w:proofErr w:type="spellEnd"/>
      <w:r>
        <w:rPr>
          <w:sz w:val="23"/>
          <w:szCs w:val="23"/>
        </w:rPr>
        <w:t xml:space="preserve"> </w:t>
      </w:r>
      <w:proofErr w:type="spellStart"/>
      <w:r>
        <w:rPr>
          <w:sz w:val="23"/>
          <w:szCs w:val="23"/>
        </w:rPr>
        <w:t>ar</w:t>
      </w:r>
      <w:proofErr w:type="spellEnd"/>
      <w:r>
        <w:rPr>
          <w:sz w:val="23"/>
          <w:szCs w:val="23"/>
        </w:rPr>
        <w:t xml:space="preserve"> </w:t>
      </w:r>
      <w:proofErr w:type="spellStart"/>
      <w:r>
        <w:rPr>
          <w:sz w:val="23"/>
          <w:szCs w:val="23"/>
        </w:rPr>
        <w:t>mehānismu</w:t>
      </w:r>
      <w:proofErr w:type="spellEnd"/>
      <w:r>
        <w:rPr>
          <w:sz w:val="23"/>
          <w:szCs w:val="23"/>
        </w:rPr>
        <w:t xml:space="preserve">, kas </w:t>
      </w:r>
      <w:proofErr w:type="spellStart"/>
      <w:r>
        <w:rPr>
          <w:sz w:val="23"/>
          <w:szCs w:val="23"/>
        </w:rPr>
        <w:t>datu</w:t>
      </w:r>
      <w:proofErr w:type="spellEnd"/>
      <w:r>
        <w:rPr>
          <w:sz w:val="23"/>
          <w:szCs w:val="23"/>
        </w:rPr>
        <w:t xml:space="preserve"> </w:t>
      </w:r>
      <w:proofErr w:type="spellStart"/>
      <w:r>
        <w:rPr>
          <w:sz w:val="23"/>
          <w:szCs w:val="23"/>
        </w:rPr>
        <w:t>avotu</w:t>
      </w:r>
      <w:proofErr w:type="spellEnd"/>
      <w:r>
        <w:rPr>
          <w:sz w:val="23"/>
          <w:szCs w:val="23"/>
        </w:rPr>
        <w:t xml:space="preserve"> </w:t>
      </w:r>
      <w:proofErr w:type="spellStart"/>
      <w:r>
        <w:rPr>
          <w:sz w:val="23"/>
          <w:szCs w:val="23"/>
        </w:rPr>
        <w:t>evolūcijas</w:t>
      </w:r>
      <w:proofErr w:type="spellEnd"/>
      <w:r>
        <w:rPr>
          <w:sz w:val="23"/>
          <w:szCs w:val="23"/>
        </w:rPr>
        <w:t xml:space="preserve"> </w:t>
      </w:r>
      <w:proofErr w:type="spellStart"/>
      <w:r>
        <w:rPr>
          <w:sz w:val="23"/>
          <w:szCs w:val="23"/>
        </w:rPr>
        <w:t>rezultātā</w:t>
      </w:r>
      <w:proofErr w:type="spellEnd"/>
      <w:r>
        <w:rPr>
          <w:sz w:val="23"/>
          <w:szCs w:val="23"/>
        </w:rPr>
        <w:t xml:space="preserve"> </w:t>
      </w:r>
      <w:proofErr w:type="spellStart"/>
      <w:r>
        <w:rPr>
          <w:sz w:val="23"/>
          <w:szCs w:val="23"/>
        </w:rPr>
        <w:t>radušās</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adaptē</w:t>
      </w:r>
      <w:proofErr w:type="spellEnd"/>
      <w:r>
        <w:rPr>
          <w:sz w:val="23"/>
          <w:szCs w:val="23"/>
        </w:rPr>
        <w:t xml:space="preserve"> </w:t>
      </w:r>
      <w:proofErr w:type="spellStart"/>
      <w:r>
        <w:rPr>
          <w:sz w:val="23"/>
          <w:szCs w:val="23"/>
        </w:rPr>
        <w:t>sistēmas</w:t>
      </w:r>
      <w:proofErr w:type="spellEnd"/>
      <w:r>
        <w:rPr>
          <w:sz w:val="23"/>
          <w:szCs w:val="23"/>
        </w:rPr>
        <w:t xml:space="preserve"> </w:t>
      </w:r>
      <w:proofErr w:type="spellStart"/>
      <w:r>
        <w:rPr>
          <w:sz w:val="23"/>
          <w:szCs w:val="23"/>
        </w:rPr>
        <w:t>metadatos</w:t>
      </w:r>
      <w:proofErr w:type="spellEnd"/>
      <w:r>
        <w:rPr>
          <w:sz w:val="23"/>
          <w:szCs w:val="23"/>
        </w:rPr>
        <w:t>.</w:t>
      </w:r>
    </w:p>
    <w:p w14:paraId="556878E2" w14:textId="7739314A" w:rsidR="008219A1" w:rsidRPr="006312EA" w:rsidRDefault="008219A1" w:rsidP="00D105D9">
      <w:pPr>
        <w:jc w:val="center"/>
        <w:rPr>
          <w:b/>
          <w:bCs/>
          <w:sz w:val="28"/>
          <w:szCs w:val="28"/>
        </w:rPr>
      </w:pPr>
      <w:r w:rsidRPr="006312EA">
        <w:rPr>
          <w:b/>
          <w:bCs/>
          <w:sz w:val="28"/>
          <w:szCs w:val="28"/>
        </w:rPr>
        <w:t>9.slaids</w:t>
      </w:r>
    </w:p>
    <w:p w14:paraId="6824C9B5" w14:textId="021B8CFB" w:rsidR="008219A1" w:rsidRDefault="008219A1">
      <w:pPr>
        <w:rPr>
          <w:sz w:val="23"/>
          <w:szCs w:val="23"/>
        </w:rPr>
      </w:pPr>
      <w:r>
        <w:rPr>
          <w:sz w:val="23"/>
          <w:szCs w:val="23"/>
        </w:rPr>
        <w:t xml:space="preserve">Lai </w:t>
      </w:r>
      <w:proofErr w:type="spellStart"/>
      <w:r>
        <w:rPr>
          <w:sz w:val="23"/>
          <w:szCs w:val="23"/>
        </w:rPr>
        <w:t>praktiski</w:t>
      </w:r>
      <w:proofErr w:type="spellEnd"/>
      <w:r>
        <w:rPr>
          <w:sz w:val="23"/>
          <w:szCs w:val="23"/>
        </w:rPr>
        <w:t xml:space="preserve"> </w:t>
      </w:r>
      <w:proofErr w:type="spellStart"/>
      <w:r>
        <w:rPr>
          <w:sz w:val="23"/>
          <w:szCs w:val="23"/>
        </w:rPr>
        <w:t>pierādītu</w:t>
      </w:r>
      <w:proofErr w:type="spellEnd"/>
      <w:r>
        <w:rPr>
          <w:sz w:val="23"/>
          <w:szCs w:val="23"/>
        </w:rPr>
        <w:t xml:space="preserve"> </w:t>
      </w:r>
      <w:proofErr w:type="spellStart"/>
      <w:r>
        <w:rPr>
          <w:sz w:val="23"/>
          <w:szCs w:val="23"/>
        </w:rPr>
        <w:t>izstrādātās</w:t>
      </w:r>
      <w:proofErr w:type="spellEnd"/>
      <w:r>
        <w:rPr>
          <w:sz w:val="23"/>
          <w:szCs w:val="23"/>
        </w:rPr>
        <w:t xml:space="preserve"> </w:t>
      </w:r>
      <w:proofErr w:type="spellStart"/>
      <w:r>
        <w:rPr>
          <w:sz w:val="23"/>
          <w:szCs w:val="23"/>
        </w:rPr>
        <w:t>lielo</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analīzes</w:t>
      </w:r>
      <w:proofErr w:type="spellEnd"/>
      <w:r>
        <w:rPr>
          <w:sz w:val="23"/>
          <w:szCs w:val="23"/>
        </w:rPr>
        <w:t xml:space="preserve"> </w:t>
      </w:r>
      <w:proofErr w:type="spellStart"/>
      <w:r>
        <w:rPr>
          <w:sz w:val="23"/>
          <w:szCs w:val="23"/>
        </w:rPr>
        <w:t>sistēmas</w:t>
      </w:r>
      <w:proofErr w:type="spellEnd"/>
      <w:r>
        <w:rPr>
          <w:sz w:val="23"/>
          <w:szCs w:val="23"/>
        </w:rPr>
        <w:t xml:space="preserve"> </w:t>
      </w:r>
      <w:proofErr w:type="spellStart"/>
      <w:r>
        <w:rPr>
          <w:sz w:val="23"/>
          <w:szCs w:val="23"/>
        </w:rPr>
        <w:t>arhitektūras</w:t>
      </w:r>
      <w:proofErr w:type="spellEnd"/>
      <w:r>
        <w:rPr>
          <w:sz w:val="23"/>
          <w:szCs w:val="23"/>
        </w:rPr>
        <w:t xml:space="preserve"> </w:t>
      </w:r>
      <w:proofErr w:type="spellStart"/>
      <w:r>
        <w:rPr>
          <w:sz w:val="23"/>
          <w:szCs w:val="23"/>
        </w:rPr>
        <w:t>metadatu</w:t>
      </w:r>
      <w:proofErr w:type="spellEnd"/>
      <w:r>
        <w:rPr>
          <w:sz w:val="23"/>
          <w:szCs w:val="23"/>
        </w:rPr>
        <w:t xml:space="preserve"> </w:t>
      </w:r>
      <w:proofErr w:type="spellStart"/>
      <w:r>
        <w:rPr>
          <w:sz w:val="23"/>
          <w:szCs w:val="23"/>
        </w:rPr>
        <w:t>modeļa</w:t>
      </w:r>
      <w:proofErr w:type="spellEnd"/>
      <w:r>
        <w:rPr>
          <w:sz w:val="23"/>
          <w:szCs w:val="23"/>
        </w:rPr>
        <w:t xml:space="preserve"> </w:t>
      </w:r>
      <w:proofErr w:type="spellStart"/>
      <w:r>
        <w:rPr>
          <w:sz w:val="23"/>
          <w:szCs w:val="23"/>
        </w:rPr>
        <w:t>darbību</w:t>
      </w:r>
      <w:proofErr w:type="spellEnd"/>
      <w:r>
        <w:rPr>
          <w:sz w:val="23"/>
          <w:szCs w:val="23"/>
        </w:rPr>
        <w:t xml:space="preserve">, </w:t>
      </w:r>
      <w:proofErr w:type="spellStart"/>
      <w:r>
        <w:rPr>
          <w:sz w:val="23"/>
          <w:szCs w:val="23"/>
        </w:rPr>
        <w:t>tā</w:t>
      </w:r>
      <w:proofErr w:type="spellEnd"/>
      <w:r>
        <w:rPr>
          <w:sz w:val="23"/>
          <w:szCs w:val="23"/>
        </w:rPr>
        <w:t xml:space="preserve"> </w:t>
      </w:r>
      <w:proofErr w:type="spellStart"/>
      <w:r>
        <w:rPr>
          <w:sz w:val="23"/>
          <w:szCs w:val="23"/>
        </w:rPr>
        <w:t>izmantota</w:t>
      </w:r>
      <w:proofErr w:type="spellEnd"/>
      <w:r>
        <w:rPr>
          <w:sz w:val="23"/>
          <w:szCs w:val="23"/>
        </w:rPr>
        <w:t xml:space="preserve"> </w:t>
      </w:r>
      <w:proofErr w:type="spellStart"/>
      <w:r>
        <w:rPr>
          <w:sz w:val="23"/>
          <w:szCs w:val="23"/>
        </w:rPr>
        <w:t>publikāciju</w:t>
      </w:r>
      <w:proofErr w:type="spellEnd"/>
      <w:r>
        <w:rPr>
          <w:sz w:val="23"/>
          <w:szCs w:val="23"/>
        </w:rPr>
        <w:t xml:space="preserve"> </w:t>
      </w:r>
      <w:proofErr w:type="spellStart"/>
      <w:r>
        <w:rPr>
          <w:sz w:val="23"/>
          <w:szCs w:val="23"/>
        </w:rPr>
        <w:t>lielo</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sistēmā</w:t>
      </w:r>
      <w:proofErr w:type="spellEnd"/>
      <w:r>
        <w:rPr>
          <w:sz w:val="23"/>
          <w:szCs w:val="23"/>
        </w:rPr>
        <w:t xml:space="preserve">. </w:t>
      </w:r>
      <w:proofErr w:type="spellStart"/>
      <w:r>
        <w:rPr>
          <w:sz w:val="23"/>
          <w:szCs w:val="23"/>
        </w:rPr>
        <w:t>Publikāciju</w:t>
      </w:r>
      <w:proofErr w:type="spellEnd"/>
      <w:r>
        <w:rPr>
          <w:sz w:val="23"/>
          <w:szCs w:val="23"/>
        </w:rPr>
        <w:t xml:space="preserve"> </w:t>
      </w:r>
      <w:proofErr w:type="spellStart"/>
      <w:r>
        <w:rPr>
          <w:sz w:val="23"/>
          <w:szCs w:val="23"/>
        </w:rPr>
        <w:t>sistēmas</w:t>
      </w:r>
      <w:proofErr w:type="spellEnd"/>
      <w:r>
        <w:rPr>
          <w:sz w:val="23"/>
          <w:szCs w:val="23"/>
        </w:rPr>
        <w:t xml:space="preserve"> </w:t>
      </w:r>
      <w:proofErr w:type="spellStart"/>
      <w:r>
        <w:rPr>
          <w:sz w:val="23"/>
          <w:szCs w:val="23"/>
        </w:rPr>
        <w:t>mērķis</w:t>
      </w:r>
      <w:proofErr w:type="spellEnd"/>
      <w:r>
        <w:rPr>
          <w:sz w:val="23"/>
          <w:szCs w:val="23"/>
        </w:rPr>
        <w:t xml:space="preserve"> </w:t>
      </w:r>
      <w:proofErr w:type="spellStart"/>
      <w:r>
        <w:rPr>
          <w:sz w:val="23"/>
          <w:szCs w:val="23"/>
        </w:rPr>
        <w:t>ir</w:t>
      </w:r>
      <w:proofErr w:type="spellEnd"/>
      <w:r>
        <w:rPr>
          <w:sz w:val="23"/>
          <w:szCs w:val="23"/>
        </w:rPr>
        <w:t xml:space="preserve"> no </w:t>
      </w:r>
      <w:proofErr w:type="spellStart"/>
      <w:r>
        <w:rPr>
          <w:sz w:val="23"/>
          <w:szCs w:val="23"/>
        </w:rPr>
        <w:t>vairākiem</w:t>
      </w:r>
      <w:proofErr w:type="spellEnd"/>
      <w:r>
        <w:rPr>
          <w:sz w:val="23"/>
          <w:szCs w:val="23"/>
        </w:rPr>
        <w:t xml:space="preserve"> </w:t>
      </w:r>
      <w:proofErr w:type="spellStart"/>
      <w:r>
        <w:rPr>
          <w:sz w:val="23"/>
          <w:szCs w:val="23"/>
        </w:rPr>
        <w:t>neviendabīgiem</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avotiem</w:t>
      </w:r>
      <w:proofErr w:type="spellEnd"/>
      <w:r>
        <w:rPr>
          <w:sz w:val="23"/>
          <w:szCs w:val="23"/>
        </w:rPr>
        <w:t xml:space="preserve"> </w:t>
      </w:r>
      <w:proofErr w:type="spellStart"/>
      <w:r>
        <w:rPr>
          <w:sz w:val="23"/>
          <w:szCs w:val="23"/>
        </w:rPr>
        <w:t>integrēt</w:t>
      </w:r>
      <w:proofErr w:type="spellEnd"/>
      <w:r>
        <w:rPr>
          <w:sz w:val="23"/>
          <w:szCs w:val="23"/>
        </w:rPr>
        <w:t xml:space="preserve"> </w:t>
      </w:r>
      <w:proofErr w:type="spellStart"/>
      <w:r>
        <w:rPr>
          <w:sz w:val="23"/>
          <w:szCs w:val="23"/>
        </w:rPr>
        <w:t>datus</w:t>
      </w:r>
      <w:proofErr w:type="spellEnd"/>
      <w:r>
        <w:rPr>
          <w:sz w:val="23"/>
          <w:szCs w:val="23"/>
        </w:rPr>
        <w:t xml:space="preserve"> par </w:t>
      </w:r>
      <w:proofErr w:type="spellStart"/>
      <w:r>
        <w:rPr>
          <w:sz w:val="23"/>
          <w:szCs w:val="23"/>
        </w:rPr>
        <w:t>Latvijas</w:t>
      </w:r>
      <w:proofErr w:type="spellEnd"/>
      <w:r>
        <w:rPr>
          <w:sz w:val="23"/>
          <w:szCs w:val="23"/>
        </w:rPr>
        <w:t xml:space="preserve"> </w:t>
      </w:r>
      <w:proofErr w:type="spellStart"/>
      <w:r>
        <w:rPr>
          <w:sz w:val="23"/>
          <w:szCs w:val="23"/>
        </w:rPr>
        <w:t>Universitātes</w:t>
      </w:r>
      <w:proofErr w:type="spellEnd"/>
      <w:r>
        <w:rPr>
          <w:sz w:val="23"/>
          <w:szCs w:val="23"/>
        </w:rPr>
        <w:t xml:space="preserve"> </w:t>
      </w:r>
      <w:proofErr w:type="spellStart"/>
      <w:r>
        <w:rPr>
          <w:sz w:val="23"/>
          <w:szCs w:val="23"/>
        </w:rPr>
        <w:t>darbinieku</w:t>
      </w:r>
      <w:proofErr w:type="spellEnd"/>
      <w:r>
        <w:rPr>
          <w:sz w:val="23"/>
          <w:szCs w:val="23"/>
        </w:rPr>
        <w:t xml:space="preserve"> un </w:t>
      </w:r>
      <w:proofErr w:type="spellStart"/>
      <w:r>
        <w:rPr>
          <w:sz w:val="23"/>
          <w:szCs w:val="23"/>
        </w:rPr>
        <w:t>studentu</w:t>
      </w:r>
      <w:proofErr w:type="spellEnd"/>
      <w:r>
        <w:rPr>
          <w:sz w:val="23"/>
          <w:szCs w:val="23"/>
        </w:rPr>
        <w:t xml:space="preserve"> </w:t>
      </w:r>
      <w:proofErr w:type="spellStart"/>
      <w:r>
        <w:rPr>
          <w:sz w:val="23"/>
          <w:szCs w:val="23"/>
        </w:rPr>
        <w:t>publikācijām</w:t>
      </w:r>
      <w:proofErr w:type="spellEnd"/>
      <w:r>
        <w:rPr>
          <w:sz w:val="23"/>
          <w:szCs w:val="23"/>
        </w:rPr>
        <w:t xml:space="preserve"> un </w:t>
      </w:r>
      <w:proofErr w:type="spellStart"/>
      <w:r>
        <w:rPr>
          <w:sz w:val="23"/>
          <w:szCs w:val="23"/>
        </w:rPr>
        <w:t>nodrošināt</w:t>
      </w:r>
      <w:proofErr w:type="spellEnd"/>
      <w:r>
        <w:rPr>
          <w:sz w:val="23"/>
          <w:szCs w:val="23"/>
        </w:rPr>
        <w:t xml:space="preserve"> </w:t>
      </w:r>
      <w:proofErr w:type="spellStart"/>
      <w:r>
        <w:rPr>
          <w:sz w:val="23"/>
          <w:szCs w:val="23"/>
        </w:rPr>
        <w:t>šo</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analīzi</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noliktavā</w:t>
      </w:r>
      <w:proofErr w:type="spellEnd"/>
      <w:r>
        <w:rPr>
          <w:sz w:val="23"/>
          <w:szCs w:val="23"/>
        </w:rPr>
        <w:t>.</w:t>
      </w:r>
    </w:p>
    <w:p w14:paraId="5748A7F4" w14:textId="77777777" w:rsidR="00F724A0" w:rsidRDefault="00F724A0">
      <w:pPr>
        <w:rPr>
          <w:sz w:val="23"/>
          <w:szCs w:val="23"/>
        </w:rPr>
      </w:pPr>
      <w:r>
        <w:rPr>
          <w:rFonts w:cstheme="minorHAnsi"/>
          <w:lang w:val="lv-LV"/>
        </w:rPr>
        <w:t>⓿</w:t>
      </w:r>
      <w:proofErr w:type="spellStart"/>
      <w:r w:rsidR="008219A1">
        <w:rPr>
          <w:sz w:val="23"/>
          <w:szCs w:val="23"/>
        </w:rPr>
        <w:t>Strukturēti</w:t>
      </w:r>
      <w:proofErr w:type="spellEnd"/>
      <w:r w:rsidR="008219A1">
        <w:rPr>
          <w:sz w:val="23"/>
          <w:szCs w:val="23"/>
        </w:rPr>
        <w:t xml:space="preserve"> </w:t>
      </w:r>
      <w:proofErr w:type="spellStart"/>
      <w:r w:rsidR="008219A1">
        <w:rPr>
          <w:sz w:val="23"/>
          <w:szCs w:val="23"/>
        </w:rPr>
        <w:t>dati</w:t>
      </w:r>
      <w:proofErr w:type="spellEnd"/>
      <w:r w:rsidR="008219A1">
        <w:rPr>
          <w:sz w:val="23"/>
          <w:szCs w:val="23"/>
        </w:rPr>
        <w:t xml:space="preserve"> </w:t>
      </w:r>
      <w:proofErr w:type="spellStart"/>
      <w:r w:rsidR="008219A1">
        <w:rPr>
          <w:sz w:val="23"/>
          <w:szCs w:val="23"/>
        </w:rPr>
        <w:t>tiek</w:t>
      </w:r>
      <w:proofErr w:type="spellEnd"/>
      <w:r w:rsidR="008219A1">
        <w:rPr>
          <w:sz w:val="23"/>
          <w:szCs w:val="23"/>
        </w:rPr>
        <w:t xml:space="preserve"> </w:t>
      </w:r>
      <w:proofErr w:type="spellStart"/>
      <w:r w:rsidR="008219A1">
        <w:rPr>
          <w:sz w:val="23"/>
          <w:szCs w:val="23"/>
        </w:rPr>
        <w:t>iegūti</w:t>
      </w:r>
      <w:proofErr w:type="spellEnd"/>
      <w:r w:rsidR="008219A1">
        <w:rPr>
          <w:sz w:val="23"/>
          <w:szCs w:val="23"/>
        </w:rPr>
        <w:t xml:space="preserve"> no </w:t>
      </w:r>
      <w:proofErr w:type="spellStart"/>
      <w:r w:rsidR="008219A1">
        <w:rPr>
          <w:sz w:val="23"/>
          <w:szCs w:val="23"/>
        </w:rPr>
        <w:t>Latvijas</w:t>
      </w:r>
      <w:proofErr w:type="spellEnd"/>
      <w:r w:rsidR="008219A1">
        <w:rPr>
          <w:sz w:val="23"/>
          <w:szCs w:val="23"/>
        </w:rPr>
        <w:t xml:space="preserve"> </w:t>
      </w:r>
      <w:proofErr w:type="spellStart"/>
      <w:r w:rsidR="008219A1">
        <w:rPr>
          <w:sz w:val="23"/>
          <w:szCs w:val="23"/>
        </w:rPr>
        <w:t>Universitātes</w:t>
      </w:r>
      <w:proofErr w:type="spellEnd"/>
      <w:r w:rsidR="008219A1">
        <w:rPr>
          <w:sz w:val="23"/>
          <w:szCs w:val="23"/>
        </w:rPr>
        <w:t xml:space="preserve"> </w:t>
      </w:r>
      <w:proofErr w:type="spellStart"/>
      <w:r w:rsidR="008219A1">
        <w:rPr>
          <w:sz w:val="23"/>
          <w:szCs w:val="23"/>
        </w:rPr>
        <w:t>informācijas</w:t>
      </w:r>
      <w:proofErr w:type="spellEnd"/>
      <w:r w:rsidR="008219A1">
        <w:rPr>
          <w:sz w:val="23"/>
          <w:szCs w:val="23"/>
        </w:rPr>
        <w:t xml:space="preserve"> </w:t>
      </w:r>
      <w:proofErr w:type="spellStart"/>
      <w:r w:rsidR="008219A1">
        <w:rPr>
          <w:sz w:val="23"/>
          <w:szCs w:val="23"/>
        </w:rPr>
        <w:t>sistēmas</w:t>
      </w:r>
      <w:proofErr w:type="spellEnd"/>
      <w:r w:rsidR="008219A1">
        <w:rPr>
          <w:sz w:val="23"/>
          <w:szCs w:val="23"/>
        </w:rPr>
        <w:t xml:space="preserve"> </w:t>
      </w:r>
      <w:r w:rsidR="008219A1">
        <w:rPr>
          <w:i/>
          <w:iCs/>
          <w:sz w:val="23"/>
          <w:szCs w:val="23"/>
        </w:rPr>
        <w:t>LUIS</w:t>
      </w:r>
      <w:r w:rsidR="008219A1">
        <w:rPr>
          <w:sz w:val="23"/>
          <w:szCs w:val="23"/>
        </w:rPr>
        <w:t xml:space="preserve">, </w:t>
      </w:r>
      <w:proofErr w:type="spellStart"/>
      <w:r w:rsidR="008219A1">
        <w:rPr>
          <w:sz w:val="23"/>
          <w:szCs w:val="23"/>
        </w:rPr>
        <w:t>taču</w:t>
      </w:r>
      <w:proofErr w:type="spellEnd"/>
      <w:r w:rsidR="008219A1">
        <w:rPr>
          <w:sz w:val="23"/>
          <w:szCs w:val="23"/>
        </w:rPr>
        <w:t xml:space="preserve"> </w:t>
      </w:r>
      <w:proofErr w:type="spellStart"/>
      <w:r w:rsidR="008219A1">
        <w:rPr>
          <w:sz w:val="23"/>
          <w:szCs w:val="23"/>
        </w:rPr>
        <w:t>daļēji</w:t>
      </w:r>
      <w:proofErr w:type="spellEnd"/>
      <w:r w:rsidR="008219A1">
        <w:rPr>
          <w:sz w:val="23"/>
          <w:szCs w:val="23"/>
        </w:rPr>
        <w:t xml:space="preserve"> </w:t>
      </w:r>
      <w:proofErr w:type="spellStart"/>
      <w:r w:rsidR="008219A1">
        <w:rPr>
          <w:sz w:val="23"/>
          <w:szCs w:val="23"/>
        </w:rPr>
        <w:t>strukturēti</w:t>
      </w:r>
      <w:proofErr w:type="spellEnd"/>
      <w:r w:rsidR="008219A1">
        <w:rPr>
          <w:sz w:val="23"/>
          <w:szCs w:val="23"/>
        </w:rPr>
        <w:t xml:space="preserve"> </w:t>
      </w:r>
      <w:proofErr w:type="spellStart"/>
      <w:r w:rsidR="008219A1">
        <w:rPr>
          <w:sz w:val="23"/>
          <w:szCs w:val="23"/>
        </w:rPr>
        <w:t>dati</w:t>
      </w:r>
      <w:proofErr w:type="spellEnd"/>
      <w:r w:rsidR="008219A1">
        <w:rPr>
          <w:sz w:val="23"/>
          <w:szCs w:val="23"/>
        </w:rPr>
        <w:t xml:space="preserve"> - no </w:t>
      </w:r>
      <w:proofErr w:type="spellStart"/>
      <w:r w:rsidR="008219A1">
        <w:rPr>
          <w:sz w:val="23"/>
          <w:szCs w:val="23"/>
        </w:rPr>
        <w:t>bibliotēkas</w:t>
      </w:r>
      <w:proofErr w:type="spellEnd"/>
      <w:r w:rsidR="008219A1">
        <w:rPr>
          <w:sz w:val="23"/>
          <w:szCs w:val="23"/>
        </w:rPr>
        <w:t xml:space="preserve"> </w:t>
      </w:r>
      <w:proofErr w:type="spellStart"/>
      <w:r w:rsidR="008219A1">
        <w:rPr>
          <w:sz w:val="23"/>
          <w:szCs w:val="23"/>
        </w:rPr>
        <w:t>datu</w:t>
      </w:r>
      <w:proofErr w:type="spellEnd"/>
      <w:r w:rsidR="008219A1">
        <w:rPr>
          <w:sz w:val="23"/>
          <w:szCs w:val="23"/>
        </w:rPr>
        <w:t xml:space="preserve"> </w:t>
      </w:r>
      <w:proofErr w:type="spellStart"/>
      <w:r w:rsidR="008219A1">
        <w:rPr>
          <w:sz w:val="23"/>
          <w:szCs w:val="23"/>
        </w:rPr>
        <w:t>pārvaldības</w:t>
      </w:r>
      <w:proofErr w:type="spellEnd"/>
      <w:r w:rsidR="008219A1">
        <w:rPr>
          <w:sz w:val="23"/>
          <w:szCs w:val="23"/>
        </w:rPr>
        <w:t xml:space="preserve"> </w:t>
      </w:r>
      <w:proofErr w:type="spellStart"/>
      <w:r w:rsidR="008219A1">
        <w:rPr>
          <w:sz w:val="23"/>
          <w:szCs w:val="23"/>
        </w:rPr>
        <w:t>sistēmas</w:t>
      </w:r>
      <w:proofErr w:type="spellEnd"/>
      <w:r w:rsidR="008219A1">
        <w:rPr>
          <w:sz w:val="23"/>
          <w:szCs w:val="23"/>
        </w:rPr>
        <w:t xml:space="preserve"> </w:t>
      </w:r>
      <w:r w:rsidR="008219A1">
        <w:rPr>
          <w:i/>
          <w:iCs/>
          <w:sz w:val="23"/>
          <w:szCs w:val="23"/>
        </w:rPr>
        <w:t>Aleph</w:t>
      </w:r>
      <w:r w:rsidR="008219A1">
        <w:rPr>
          <w:sz w:val="23"/>
          <w:szCs w:val="23"/>
        </w:rPr>
        <w:t xml:space="preserve">, </w:t>
      </w:r>
      <w:proofErr w:type="spellStart"/>
      <w:r w:rsidR="008219A1">
        <w:rPr>
          <w:sz w:val="23"/>
          <w:szCs w:val="23"/>
        </w:rPr>
        <w:t>kā</w:t>
      </w:r>
      <w:proofErr w:type="spellEnd"/>
      <w:r w:rsidR="008219A1">
        <w:rPr>
          <w:sz w:val="23"/>
          <w:szCs w:val="23"/>
        </w:rPr>
        <w:t xml:space="preserve"> </w:t>
      </w:r>
      <w:proofErr w:type="spellStart"/>
      <w:r w:rsidR="008219A1">
        <w:rPr>
          <w:sz w:val="23"/>
          <w:szCs w:val="23"/>
        </w:rPr>
        <w:t>arī</w:t>
      </w:r>
      <w:proofErr w:type="spellEnd"/>
      <w:r w:rsidR="008219A1">
        <w:rPr>
          <w:sz w:val="23"/>
          <w:szCs w:val="23"/>
        </w:rPr>
        <w:t xml:space="preserve"> </w:t>
      </w:r>
      <w:proofErr w:type="spellStart"/>
      <w:r w:rsidR="008219A1">
        <w:rPr>
          <w:sz w:val="23"/>
          <w:szCs w:val="23"/>
        </w:rPr>
        <w:t>citātu</w:t>
      </w:r>
      <w:proofErr w:type="spellEnd"/>
      <w:r w:rsidR="008219A1">
        <w:rPr>
          <w:sz w:val="23"/>
          <w:szCs w:val="23"/>
        </w:rPr>
        <w:t xml:space="preserve"> </w:t>
      </w:r>
      <w:proofErr w:type="spellStart"/>
      <w:r w:rsidR="008219A1">
        <w:rPr>
          <w:sz w:val="23"/>
          <w:szCs w:val="23"/>
        </w:rPr>
        <w:t>indeksācijas</w:t>
      </w:r>
      <w:proofErr w:type="spellEnd"/>
      <w:r w:rsidR="008219A1">
        <w:rPr>
          <w:sz w:val="23"/>
          <w:szCs w:val="23"/>
        </w:rPr>
        <w:t xml:space="preserve"> </w:t>
      </w:r>
      <w:proofErr w:type="spellStart"/>
      <w:r w:rsidR="008219A1">
        <w:rPr>
          <w:sz w:val="23"/>
          <w:szCs w:val="23"/>
        </w:rPr>
        <w:t>sistēmām</w:t>
      </w:r>
      <w:proofErr w:type="spellEnd"/>
      <w:r w:rsidR="008219A1">
        <w:rPr>
          <w:sz w:val="23"/>
          <w:szCs w:val="23"/>
        </w:rPr>
        <w:t xml:space="preserve"> </w:t>
      </w:r>
      <w:r w:rsidR="008219A1">
        <w:rPr>
          <w:i/>
          <w:iCs/>
          <w:sz w:val="23"/>
          <w:szCs w:val="23"/>
        </w:rPr>
        <w:t xml:space="preserve">Scopus </w:t>
      </w:r>
      <w:r w:rsidR="008219A1">
        <w:rPr>
          <w:sz w:val="23"/>
          <w:szCs w:val="23"/>
        </w:rPr>
        <w:t xml:space="preserve">un </w:t>
      </w:r>
      <w:r w:rsidR="008219A1">
        <w:rPr>
          <w:i/>
          <w:iCs/>
          <w:sz w:val="23"/>
          <w:szCs w:val="23"/>
        </w:rPr>
        <w:t>Web of Science</w:t>
      </w:r>
      <w:r w:rsidR="008219A1">
        <w:rPr>
          <w:sz w:val="23"/>
          <w:szCs w:val="23"/>
        </w:rPr>
        <w:t xml:space="preserve">. </w:t>
      </w:r>
    </w:p>
    <w:p w14:paraId="75FC1DAC" w14:textId="196018EE" w:rsidR="008219A1" w:rsidRDefault="00F724A0">
      <w:pPr>
        <w:rPr>
          <w:sz w:val="23"/>
          <w:szCs w:val="23"/>
        </w:rPr>
      </w:pPr>
      <w:r>
        <w:rPr>
          <w:rFonts w:cstheme="minorHAnsi"/>
          <w:lang w:val="lv-LV"/>
        </w:rPr>
        <w:t>⓿</w:t>
      </w:r>
      <w:proofErr w:type="spellStart"/>
      <w:r w:rsidR="008219A1">
        <w:rPr>
          <w:sz w:val="23"/>
          <w:szCs w:val="23"/>
        </w:rPr>
        <w:t>Sistēmas</w:t>
      </w:r>
      <w:proofErr w:type="spellEnd"/>
      <w:r w:rsidR="008219A1">
        <w:rPr>
          <w:sz w:val="23"/>
          <w:szCs w:val="23"/>
        </w:rPr>
        <w:t xml:space="preserve"> </w:t>
      </w:r>
      <w:proofErr w:type="spellStart"/>
      <w:r w:rsidR="008219A1">
        <w:rPr>
          <w:sz w:val="23"/>
          <w:szCs w:val="23"/>
        </w:rPr>
        <w:t>arhitektūra</w:t>
      </w:r>
      <w:proofErr w:type="spellEnd"/>
      <w:r w:rsidR="008219A1">
        <w:rPr>
          <w:sz w:val="23"/>
          <w:szCs w:val="23"/>
        </w:rPr>
        <w:t xml:space="preserve"> </w:t>
      </w:r>
      <w:proofErr w:type="spellStart"/>
      <w:r w:rsidR="008219A1">
        <w:rPr>
          <w:sz w:val="23"/>
          <w:szCs w:val="23"/>
        </w:rPr>
        <w:t>sastāv</w:t>
      </w:r>
      <w:proofErr w:type="spellEnd"/>
      <w:r w:rsidR="008219A1">
        <w:rPr>
          <w:sz w:val="23"/>
          <w:szCs w:val="23"/>
        </w:rPr>
        <w:t xml:space="preserve"> no </w:t>
      </w:r>
      <w:proofErr w:type="spellStart"/>
      <w:r w:rsidR="008219A1">
        <w:rPr>
          <w:sz w:val="23"/>
          <w:szCs w:val="23"/>
        </w:rPr>
        <w:t>trīs</w:t>
      </w:r>
      <w:proofErr w:type="spellEnd"/>
      <w:r w:rsidR="008219A1">
        <w:rPr>
          <w:sz w:val="23"/>
          <w:szCs w:val="23"/>
        </w:rPr>
        <w:t xml:space="preserve"> </w:t>
      </w:r>
      <w:proofErr w:type="spellStart"/>
      <w:r w:rsidR="008219A1">
        <w:rPr>
          <w:sz w:val="23"/>
          <w:szCs w:val="23"/>
        </w:rPr>
        <w:t>datu</w:t>
      </w:r>
      <w:proofErr w:type="spellEnd"/>
      <w:r w:rsidR="008219A1">
        <w:rPr>
          <w:sz w:val="23"/>
          <w:szCs w:val="23"/>
        </w:rPr>
        <w:t xml:space="preserve"> </w:t>
      </w:r>
      <w:proofErr w:type="spellStart"/>
      <w:r w:rsidR="008219A1">
        <w:rPr>
          <w:sz w:val="23"/>
          <w:szCs w:val="23"/>
        </w:rPr>
        <w:t>maģistrāles</w:t>
      </w:r>
      <w:proofErr w:type="spellEnd"/>
      <w:r w:rsidR="008219A1">
        <w:rPr>
          <w:sz w:val="23"/>
          <w:szCs w:val="23"/>
        </w:rPr>
        <w:t xml:space="preserve"> </w:t>
      </w:r>
      <w:proofErr w:type="spellStart"/>
      <w:r w:rsidR="008219A1">
        <w:rPr>
          <w:sz w:val="23"/>
          <w:szCs w:val="23"/>
        </w:rPr>
        <w:t>līmeņiem</w:t>
      </w:r>
      <w:proofErr w:type="spellEnd"/>
      <w:r w:rsidR="008219A1">
        <w:rPr>
          <w:sz w:val="23"/>
          <w:szCs w:val="23"/>
        </w:rPr>
        <w:t xml:space="preserve">, </w:t>
      </w:r>
      <w:proofErr w:type="spellStart"/>
      <w:r w:rsidR="008219A1">
        <w:rPr>
          <w:sz w:val="23"/>
          <w:szCs w:val="23"/>
        </w:rPr>
        <w:t>kur</w:t>
      </w:r>
      <w:proofErr w:type="spellEnd"/>
      <w:r w:rsidR="008219A1">
        <w:rPr>
          <w:sz w:val="23"/>
          <w:szCs w:val="23"/>
        </w:rPr>
        <w:t xml:space="preserve"> </w:t>
      </w:r>
      <w:proofErr w:type="spellStart"/>
      <w:r w:rsidR="008219A1">
        <w:rPr>
          <w:sz w:val="23"/>
          <w:szCs w:val="23"/>
        </w:rPr>
        <w:t>pēdējā</w:t>
      </w:r>
      <w:proofErr w:type="spellEnd"/>
      <w:r w:rsidR="008219A1">
        <w:rPr>
          <w:sz w:val="23"/>
          <w:szCs w:val="23"/>
        </w:rPr>
        <w:t xml:space="preserve"> no </w:t>
      </w:r>
      <w:proofErr w:type="spellStart"/>
      <w:r w:rsidR="008219A1">
        <w:rPr>
          <w:sz w:val="23"/>
          <w:szCs w:val="23"/>
        </w:rPr>
        <w:t>tiem</w:t>
      </w:r>
      <w:proofErr w:type="spellEnd"/>
      <w:r w:rsidR="008219A1">
        <w:rPr>
          <w:sz w:val="23"/>
          <w:szCs w:val="23"/>
        </w:rPr>
        <w:t xml:space="preserve"> </w:t>
      </w:r>
      <w:proofErr w:type="spellStart"/>
      <w:r w:rsidR="008219A1">
        <w:rPr>
          <w:sz w:val="23"/>
          <w:szCs w:val="23"/>
        </w:rPr>
        <w:t>dati</w:t>
      </w:r>
      <w:proofErr w:type="spellEnd"/>
      <w:r w:rsidR="008219A1">
        <w:rPr>
          <w:sz w:val="23"/>
          <w:szCs w:val="23"/>
        </w:rPr>
        <w:t xml:space="preserve"> </w:t>
      </w:r>
      <w:proofErr w:type="spellStart"/>
      <w:r w:rsidR="008219A1">
        <w:rPr>
          <w:sz w:val="23"/>
          <w:szCs w:val="23"/>
        </w:rPr>
        <w:t>tiek</w:t>
      </w:r>
      <w:proofErr w:type="spellEnd"/>
      <w:r w:rsidR="008219A1">
        <w:rPr>
          <w:sz w:val="23"/>
          <w:szCs w:val="23"/>
        </w:rPr>
        <w:t xml:space="preserve"> </w:t>
      </w:r>
      <w:proofErr w:type="spellStart"/>
      <w:r w:rsidR="008219A1">
        <w:rPr>
          <w:sz w:val="23"/>
          <w:szCs w:val="23"/>
        </w:rPr>
        <w:t>glabāti</w:t>
      </w:r>
      <w:proofErr w:type="spellEnd"/>
      <w:r w:rsidR="008219A1">
        <w:rPr>
          <w:sz w:val="23"/>
          <w:szCs w:val="23"/>
        </w:rPr>
        <w:t xml:space="preserve"> </w:t>
      </w:r>
      <w:proofErr w:type="spellStart"/>
      <w:r w:rsidR="008219A1">
        <w:rPr>
          <w:sz w:val="23"/>
          <w:szCs w:val="23"/>
        </w:rPr>
        <w:t>datu</w:t>
      </w:r>
      <w:proofErr w:type="spellEnd"/>
      <w:r w:rsidR="008219A1">
        <w:rPr>
          <w:sz w:val="23"/>
          <w:szCs w:val="23"/>
        </w:rPr>
        <w:t xml:space="preserve"> </w:t>
      </w:r>
      <w:proofErr w:type="spellStart"/>
      <w:r w:rsidR="008219A1">
        <w:rPr>
          <w:sz w:val="23"/>
          <w:szCs w:val="23"/>
        </w:rPr>
        <w:t>noliktavā</w:t>
      </w:r>
      <w:proofErr w:type="spellEnd"/>
      <w:r w:rsidR="008219A1">
        <w:rPr>
          <w:sz w:val="23"/>
          <w:szCs w:val="23"/>
        </w:rPr>
        <w:t xml:space="preserve">, kas </w:t>
      </w:r>
      <w:proofErr w:type="spellStart"/>
      <w:r w:rsidR="008219A1">
        <w:rPr>
          <w:sz w:val="23"/>
          <w:szCs w:val="23"/>
        </w:rPr>
        <w:t>realizēta</w:t>
      </w:r>
      <w:proofErr w:type="spellEnd"/>
      <w:r w:rsidR="008219A1">
        <w:rPr>
          <w:sz w:val="23"/>
          <w:szCs w:val="23"/>
        </w:rPr>
        <w:t xml:space="preserve">, </w:t>
      </w:r>
      <w:proofErr w:type="spellStart"/>
      <w:r w:rsidR="008219A1">
        <w:rPr>
          <w:sz w:val="23"/>
          <w:szCs w:val="23"/>
        </w:rPr>
        <w:t>balstoties</w:t>
      </w:r>
      <w:proofErr w:type="spellEnd"/>
      <w:r w:rsidR="008219A1">
        <w:rPr>
          <w:sz w:val="23"/>
          <w:szCs w:val="23"/>
        </w:rPr>
        <w:t xml:space="preserve"> </w:t>
      </w:r>
      <w:proofErr w:type="spellStart"/>
      <w:r w:rsidR="008219A1">
        <w:rPr>
          <w:sz w:val="23"/>
          <w:szCs w:val="23"/>
        </w:rPr>
        <w:t>uz</w:t>
      </w:r>
      <w:proofErr w:type="spellEnd"/>
      <w:r w:rsidR="008219A1">
        <w:rPr>
          <w:sz w:val="23"/>
          <w:szCs w:val="23"/>
        </w:rPr>
        <w:t xml:space="preserve"> </w:t>
      </w:r>
      <w:r w:rsidR="008219A1">
        <w:rPr>
          <w:i/>
          <w:iCs/>
          <w:sz w:val="23"/>
          <w:szCs w:val="23"/>
        </w:rPr>
        <w:t xml:space="preserve">Apache Hive </w:t>
      </w:r>
      <w:proofErr w:type="spellStart"/>
      <w:r w:rsidR="008219A1">
        <w:rPr>
          <w:sz w:val="23"/>
          <w:szCs w:val="23"/>
        </w:rPr>
        <w:t>tehnoloģiju</w:t>
      </w:r>
      <w:proofErr w:type="spellEnd"/>
      <w:r w:rsidR="008219A1">
        <w:rPr>
          <w:sz w:val="23"/>
          <w:szCs w:val="23"/>
        </w:rPr>
        <w:t xml:space="preserve">. </w:t>
      </w:r>
      <w:proofErr w:type="spellStart"/>
      <w:r w:rsidR="008219A1">
        <w:rPr>
          <w:sz w:val="23"/>
          <w:szCs w:val="23"/>
        </w:rPr>
        <w:t>Pārejas</w:t>
      </w:r>
      <w:proofErr w:type="spellEnd"/>
      <w:r w:rsidR="008219A1">
        <w:rPr>
          <w:sz w:val="23"/>
          <w:szCs w:val="23"/>
        </w:rPr>
        <w:t xml:space="preserve"> </w:t>
      </w:r>
      <w:proofErr w:type="spellStart"/>
      <w:r w:rsidR="008219A1">
        <w:rPr>
          <w:sz w:val="23"/>
          <w:szCs w:val="23"/>
        </w:rPr>
        <w:t>starp</w:t>
      </w:r>
      <w:proofErr w:type="spellEnd"/>
      <w:r w:rsidR="008219A1">
        <w:rPr>
          <w:sz w:val="23"/>
          <w:szCs w:val="23"/>
        </w:rPr>
        <w:t xml:space="preserve"> </w:t>
      </w:r>
      <w:proofErr w:type="spellStart"/>
      <w:r w:rsidR="008219A1">
        <w:rPr>
          <w:sz w:val="23"/>
          <w:szCs w:val="23"/>
        </w:rPr>
        <w:t>datu</w:t>
      </w:r>
      <w:proofErr w:type="spellEnd"/>
      <w:r w:rsidR="008219A1">
        <w:rPr>
          <w:sz w:val="23"/>
          <w:szCs w:val="23"/>
        </w:rPr>
        <w:t xml:space="preserve"> </w:t>
      </w:r>
      <w:proofErr w:type="spellStart"/>
      <w:r w:rsidR="008219A1">
        <w:rPr>
          <w:sz w:val="23"/>
          <w:szCs w:val="23"/>
        </w:rPr>
        <w:t>maģistrāles</w:t>
      </w:r>
      <w:proofErr w:type="spellEnd"/>
      <w:r w:rsidR="008219A1">
        <w:rPr>
          <w:sz w:val="23"/>
          <w:szCs w:val="23"/>
        </w:rPr>
        <w:t xml:space="preserve"> </w:t>
      </w:r>
      <w:proofErr w:type="spellStart"/>
      <w:r w:rsidR="008219A1">
        <w:rPr>
          <w:sz w:val="23"/>
          <w:szCs w:val="23"/>
        </w:rPr>
        <w:t>līmeņiem</w:t>
      </w:r>
      <w:proofErr w:type="spellEnd"/>
      <w:r w:rsidR="008219A1">
        <w:rPr>
          <w:sz w:val="23"/>
          <w:szCs w:val="23"/>
        </w:rPr>
        <w:t xml:space="preserve"> </w:t>
      </w:r>
      <w:proofErr w:type="spellStart"/>
      <w:r w:rsidR="008219A1">
        <w:rPr>
          <w:sz w:val="23"/>
          <w:szCs w:val="23"/>
        </w:rPr>
        <w:t>nodrošina</w:t>
      </w:r>
      <w:proofErr w:type="spellEnd"/>
      <w:r w:rsidR="008219A1">
        <w:rPr>
          <w:sz w:val="23"/>
          <w:szCs w:val="23"/>
        </w:rPr>
        <w:t xml:space="preserve"> </w:t>
      </w:r>
      <w:proofErr w:type="spellStart"/>
      <w:r w:rsidR="008219A1">
        <w:rPr>
          <w:sz w:val="23"/>
          <w:szCs w:val="23"/>
        </w:rPr>
        <w:t>kartēšanas</w:t>
      </w:r>
      <w:proofErr w:type="spellEnd"/>
      <w:r w:rsidR="008219A1">
        <w:rPr>
          <w:sz w:val="23"/>
          <w:szCs w:val="23"/>
        </w:rPr>
        <w:t xml:space="preserve"> </w:t>
      </w:r>
      <w:proofErr w:type="spellStart"/>
      <w:r w:rsidR="008219A1">
        <w:rPr>
          <w:sz w:val="23"/>
          <w:szCs w:val="23"/>
        </w:rPr>
        <w:t>metadatos</w:t>
      </w:r>
      <w:proofErr w:type="spellEnd"/>
      <w:r w:rsidR="008219A1">
        <w:rPr>
          <w:sz w:val="23"/>
          <w:szCs w:val="23"/>
        </w:rPr>
        <w:t xml:space="preserve"> </w:t>
      </w:r>
      <w:proofErr w:type="spellStart"/>
      <w:r w:rsidR="008219A1">
        <w:rPr>
          <w:sz w:val="23"/>
          <w:szCs w:val="23"/>
        </w:rPr>
        <w:t>aprakstītie</w:t>
      </w:r>
      <w:proofErr w:type="spellEnd"/>
      <w:r w:rsidR="008219A1">
        <w:rPr>
          <w:sz w:val="23"/>
          <w:szCs w:val="23"/>
        </w:rPr>
        <w:t xml:space="preserve"> ETL </w:t>
      </w:r>
      <w:proofErr w:type="spellStart"/>
      <w:r w:rsidR="008219A1">
        <w:rPr>
          <w:sz w:val="23"/>
          <w:szCs w:val="23"/>
        </w:rPr>
        <w:t>procesi</w:t>
      </w:r>
      <w:proofErr w:type="spellEnd"/>
      <w:r w:rsidR="008219A1">
        <w:rPr>
          <w:sz w:val="23"/>
          <w:szCs w:val="23"/>
        </w:rPr>
        <w:t>.</w:t>
      </w:r>
    </w:p>
    <w:p w14:paraId="4B535AAC" w14:textId="1617887E" w:rsidR="008219A1" w:rsidRPr="006312EA" w:rsidRDefault="008219A1" w:rsidP="00D105D9">
      <w:pPr>
        <w:jc w:val="center"/>
        <w:rPr>
          <w:b/>
          <w:bCs/>
          <w:sz w:val="28"/>
          <w:szCs w:val="28"/>
        </w:rPr>
      </w:pPr>
      <w:r w:rsidRPr="006312EA">
        <w:rPr>
          <w:b/>
          <w:bCs/>
          <w:sz w:val="28"/>
          <w:szCs w:val="28"/>
        </w:rPr>
        <w:t>10.slaids</w:t>
      </w:r>
    </w:p>
    <w:p w14:paraId="1FDBF9A8" w14:textId="06B159C3" w:rsidR="008219A1" w:rsidRDefault="00AA3853">
      <w:pPr>
        <w:rPr>
          <w:sz w:val="23"/>
          <w:szCs w:val="23"/>
        </w:rPr>
      </w:pPr>
      <w:proofErr w:type="spellStart"/>
      <w:r>
        <w:rPr>
          <w:sz w:val="23"/>
          <w:szCs w:val="23"/>
        </w:rPr>
        <w:t>Datu</w:t>
      </w:r>
      <w:proofErr w:type="spellEnd"/>
      <w:r>
        <w:rPr>
          <w:sz w:val="23"/>
          <w:szCs w:val="23"/>
        </w:rPr>
        <w:t xml:space="preserve"> </w:t>
      </w:r>
      <w:proofErr w:type="spellStart"/>
      <w:r>
        <w:rPr>
          <w:sz w:val="23"/>
          <w:szCs w:val="23"/>
        </w:rPr>
        <w:t>avotu</w:t>
      </w:r>
      <w:proofErr w:type="spellEnd"/>
      <w:r>
        <w:rPr>
          <w:sz w:val="23"/>
          <w:szCs w:val="23"/>
        </w:rPr>
        <w:t xml:space="preserve"> </w:t>
      </w:r>
      <w:proofErr w:type="spellStart"/>
      <w:r>
        <w:rPr>
          <w:sz w:val="23"/>
          <w:szCs w:val="23"/>
        </w:rPr>
        <w:t>evolūcijas</w:t>
      </w:r>
      <w:proofErr w:type="spellEnd"/>
      <w:r>
        <w:rPr>
          <w:sz w:val="23"/>
          <w:szCs w:val="23"/>
        </w:rPr>
        <w:t xml:space="preserve"> </w:t>
      </w:r>
      <w:proofErr w:type="spellStart"/>
      <w:r>
        <w:rPr>
          <w:sz w:val="23"/>
          <w:szCs w:val="23"/>
        </w:rPr>
        <w:t>rezultātā</w:t>
      </w:r>
      <w:proofErr w:type="spellEnd"/>
      <w:r>
        <w:rPr>
          <w:sz w:val="23"/>
          <w:szCs w:val="23"/>
        </w:rPr>
        <w:t xml:space="preserve"> </w:t>
      </w:r>
      <w:proofErr w:type="spellStart"/>
      <w:r>
        <w:rPr>
          <w:sz w:val="23"/>
          <w:szCs w:val="23"/>
        </w:rPr>
        <w:t>iespējamas</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avotos</w:t>
      </w:r>
      <w:proofErr w:type="spellEnd"/>
      <w:r>
        <w:rPr>
          <w:sz w:val="23"/>
          <w:szCs w:val="23"/>
        </w:rPr>
        <w:t xml:space="preserve">. Lai </w:t>
      </w:r>
      <w:proofErr w:type="spellStart"/>
      <w:r>
        <w:rPr>
          <w:sz w:val="23"/>
          <w:szCs w:val="23"/>
        </w:rPr>
        <w:t>būtu</w:t>
      </w:r>
      <w:proofErr w:type="spellEnd"/>
      <w:r>
        <w:rPr>
          <w:sz w:val="23"/>
          <w:szCs w:val="23"/>
        </w:rPr>
        <w:t xml:space="preserve"> </w:t>
      </w:r>
      <w:proofErr w:type="spellStart"/>
      <w:r>
        <w:rPr>
          <w:sz w:val="23"/>
          <w:szCs w:val="23"/>
        </w:rPr>
        <w:t>iespējams</w:t>
      </w:r>
      <w:proofErr w:type="spellEnd"/>
      <w:r>
        <w:rPr>
          <w:sz w:val="23"/>
          <w:szCs w:val="23"/>
        </w:rPr>
        <w:t xml:space="preserve"> </w:t>
      </w:r>
      <w:proofErr w:type="spellStart"/>
      <w:r>
        <w:rPr>
          <w:sz w:val="23"/>
          <w:szCs w:val="23"/>
        </w:rPr>
        <w:t>turpināt</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ielasīšanu</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noliktavā</w:t>
      </w:r>
      <w:proofErr w:type="spellEnd"/>
      <w:r>
        <w:rPr>
          <w:sz w:val="23"/>
          <w:szCs w:val="23"/>
        </w:rPr>
        <w:t xml:space="preserve"> no </w:t>
      </w:r>
      <w:proofErr w:type="spellStart"/>
      <w:r>
        <w:rPr>
          <w:sz w:val="23"/>
          <w:szCs w:val="23"/>
        </w:rPr>
        <w:t>evolucionējušiem</w:t>
      </w:r>
      <w:proofErr w:type="spellEnd"/>
      <w:r>
        <w:rPr>
          <w:sz w:val="23"/>
          <w:szCs w:val="23"/>
        </w:rPr>
        <w:t xml:space="preserve"> </w:t>
      </w:r>
      <w:proofErr w:type="spellStart"/>
      <w:r>
        <w:rPr>
          <w:sz w:val="23"/>
          <w:szCs w:val="23"/>
        </w:rPr>
        <w:t>avotiem</w:t>
      </w:r>
      <w:proofErr w:type="spellEnd"/>
      <w:r>
        <w:rPr>
          <w:sz w:val="23"/>
          <w:szCs w:val="23"/>
        </w:rPr>
        <w:t xml:space="preserve">, </w:t>
      </w:r>
      <w:proofErr w:type="spellStart"/>
      <w:r>
        <w:rPr>
          <w:sz w:val="23"/>
          <w:szCs w:val="23"/>
        </w:rPr>
        <w:t>nepieciešams</w:t>
      </w:r>
      <w:proofErr w:type="spellEnd"/>
      <w:r>
        <w:rPr>
          <w:sz w:val="23"/>
          <w:szCs w:val="23"/>
        </w:rPr>
        <w:t xml:space="preserve"> </w:t>
      </w:r>
      <w:proofErr w:type="spellStart"/>
      <w:r>
        <w:rPr>
          <w:sz w:val="23"/>
          <w:szCs w:val="23"/>
        </w:rPr>
        <w:t>veikt</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adaptāciju</w:t>
      </w:r>
      <w:proofErr w:type="spellEnd"/>
      <w:r>
        <w:rPr>
          <w:sz w:val="23"/>
          <w:szCs w:val="23"/>
        </w:rPr>
        <w:t xml:space="preserve">. </w:t>
      </w:r>
      <w:proofErr w:type="spellStart"/>
      <w:r w:rsidR="00114C06">
        <w:rPr>
          <w:sz w:val="23"/>
          <w:szCs w:val="23"/>
        </w:rPr>
        <w:t>Daži</w:t>
      </w:r>
      <w:proofErr w:type="spellEnd"/>
      <w:r w:rsidR="00114C06">
        <w:rPr>
          <w:sz w:val="23"/>
          <w:szCs w:val="23"/>
        </w:rPr>
        <w:t xml:space="preserve"> no </w:t>
      </w:r>
      <w:proofErr w:type="spellStart"/>
      <w:r w:rsidR="00114C06">
        <w:rPr>
          <w:sz w:val="23"/>
          <w:szCs w:val="23"/>
        </w:rPr>
        <w:t>bakalaura</w:t>
      </w:r>
      <w:proofErr w:type="spellEnd"/>
      <w:r w:rsidR="00114C06">
        <w:rPr>
          <w:sz w:val="23"/>
          <w:szCs w:val="23"/>
        </w:rPr>
        <w:t xml:space="preserve"> </w:t>
      </w:r>
      <w:proofErr w:type="spellStart"/>
      <w:r w:rsidR="00114C06">
        <w:rPr>
          <w:sz w:val="23"/>
          <w:szCs w:val="23"/>
        </w:rPr>
        <w:t>darba</w:t>
      </w:r>
      <w:proofErr w:type="spellEnd"/>
      <w:r w:rsidR="00114C06">
        <w:rPr>
          <w:sz w:val="23"/>
          <w:szCs w:val="23"/>
        </w:rPr>
        <w:t xml:space="preserve"> </w:t>
      </w:r>
      <w:proofErr w:type="spellStart"/>
      <w:r w:rsidR="00114C06">
        <w:rPr>
          <w:sz w:val="23"/>
          <w:szCs w:val="23"/>
        </w:rPr>
        <w:t>ietvaros</w:t>
      </w:r>
      <w:proofErr w:type="spellEnd"/>
      <w:r w:rsidR="00114C06">
        <w:rPr>
          <w:sz w:val="23"/>
          <w:szCs w:val="23"/>
        </w:rPr>
        <w:t xml:space="preserve"> </w:t>
      </w:r>
      <w:proofErr w:type="spellStart"/>
      <w:r w:rsidR="00114C06">
        <w:t>izstrādātajā</w:t>
      </w:r>
      <w:proofErr w:type="spellEnd"/>
      <w:r w:rsidR="00114C06">
        <w:t xml:space="preserve"> </w:t>
      </w:r>
      <w:proofErr w:type="spellStart"/>
      <w:r w:rsidR="00114C06">
        <w:t>mehānismā</w:t>
      </w:r>
      <w:proofErr w:type="spellEnd"/>
      <w:r w:rsidR="00114C06">
        <w:t xml:space="preserve"> </w:t>
      </w:r>
      <w:proofErr w:type="spellStart"/>
      <w:r w:rsidR="00114C06">
        <w:t>iekļautie</w:t>
      </w:r>
      <w:proofErr w:type="spellEnd"/>
      <w:r w:rsidR="00114C06">
        <w:t xml:space="preserve"> </w:t>
      </w:r>
      <w:proofErr w:type="spellStart"/>
      <w:r w:rsidR="00114C06">
        <w:rPr>
          <w:sz w:val="23"/>
          <w:szCs w:val="23"/>
        </w:rPr>
        <w:t>izmaiņu</w:t>
      </w:r>
      <w:proofErr w:type="spellEnd"/>
      <w:r w:rsidR="00114C06">
        <w:rPr>
          <w:sz w:val="23"/>
          <w:szCs w:val="23"/>
        </w:rPr>
        <w:t xml:space="preserve"> </w:t>
      </w:r>
      <w:proofErr w:type="spellStart"/>
      <w:r w:rsidR="00114C06">
        <w:rPr>
          <w:sz w:val="23"/>
          <w:szCs w:val="23"/>
        </w:rPr>
        <w:t>veidi</w:t>
      </w:r>
      <w:proofErr w:type="spellEnd"/>
      <w:r w:rsidR="00114C06">
        <w:rPr>
          <w:sz w:val="23"/>
          <w:szCs w:val="23"/>
        </w:rPr>
        <w:t xml:space="preserve"> </w:t>
      </w:r>
      <w:proofErr w:type="spellStart"/>
      <w:r w:rsidR="00114C06">
        <w:rPr>
          <w:sz w:val="23"/>
          <w:szCs w:val="23"/>
        </w:rPr>
        <w:t>kā</w:t>
      </w:r>
      <w:proofErr w:type="spellEnd"/>
      <w:r w:rsidR="00114C06">
        <w:rPr>
          <w:sz w:val="23"/>
          <w:szCs w:val="23"/>
        </w:rPr>
        <w:t xml:space="preserve"> </w:t>
      </w:r>
      <w:proofErr w:type="spellStart"/>
      <w:r w:rsidR="00114C06">
        <w:rPr>
          <w:sz w:val="23"/>
          <w:szCs w:val="23"/>
        </w:rPr>
        <w:t>konkrēti</w:t>
      </w:r>
      <w:proofErr w:type="spellEnd"/>
      <w:r w:rsidR="00114C06">
        <w:rPr>
          <w:sz w:val="23"/>
          <w:szCs w:val="23"/>
        </w:rPr>
        <w:t xml:space="preserve"> </w:t>
      </w:r>
      <w:proofErr w:type="spellStart"/>
      <w:r w:rsidR="00114C06">
        <w:rPr>
          <w:sz w:val="23"/>
          <w:szCs w:val="23"/>
        </w:rPr>
        <w:t>publikāciju</w:t>
      </w:r>
      <w:proofErr w:type="spellEnd"/>
      <w:r w:rsidR="00114C06">
        <w:rPr>
          <w:sz w:val="23"/>
          <w:szCs w:val="23"/>
        </w:rPr>
        <w:t xml:space="preserve"> </w:t>
      </w:r>
      <w:proofErr w:type="spellStart"/>
      <w:r w:rsidR="00114C06">
        <w:rPr>
          <w:sz w:val="23"/>
          <w:szCs w:val="23"/>
        </w:rPr>
        <w:t>lielo</w:t>
      </w:r>
      <w:proofErr w:type="spellEnd"/>
      <w:r w:rsidR="00114C06">
        <w:rPr>
          <w:sz w:val="23"/>
          <w:szCs w:val="23"/>
        </w:rPr>
        <w:t xml:space="preserve"> </w:t>
      </w:r>
      <w:proofErr w:type="spellStart"/>
      <w:r w:rsidR="00114C06">
        <w:rPr>
          <w:sz w:val="23"/>
          <w:szCs w:val="23"/>
        </w:rPr>
        <w:t>datu</w:t>
      </w:r>
      <w:proofErr w:type="spellEnd"/>
      <w:r w:rsidR="00114C06">
        <w:rPr>
          <w:sz w:val="23"/>
          <w:szCs w:val="23"/>
        </w:rPr>
        <w:t xml:space="preserve"> </w:t>
      </w:r>
      <w:proofErr w:type="spellStart"/>
      <w:r w:rsidR="00114C06">
        <w:rPr>
          <w:sz w:val="23"/>
          <w:szCs w:val="23"/>
        </w:rPr>
        <w:t>sistēmas</w:t>
      </w:r>
      <w:proofErr w:type="spellEnd"/>
      <w:r w:rsidR="00114C06">
        <w:rPr>
          <w:sz w:val="23"/>
          <w:szCs w:val="23"/>
        </w:rPr>
        <w:t xml:space="preserve"> </w:t>
      </w:r>
      <w:proofErr w:type="spellStart"/>
      <w:r w:rsidR="00114C06">
        <w:rPr>
          <w:sz w:val="23"/>
          <w:szCs w:val="23"/>
        </w:rPr>
        <w:t>piemēri</w:t>
      </w:r>
      <w:proofErr w:type="spellEnd"/>
      <w:r w:rsidR="00114C06">
        <w:rPr>
          <w:sz w:val="23"/>
          <w:szCs w:val="23"/>
        </w:rPr>
        <w:t xml:space="preserve"> </w:t>
      </w:r>
      <w:proofErr w:type="spellStart"/>
      <w:r w:rsidR="00114C06">
        <w:rPr>
          <w:sz w:val="23"/>
          <w:szCs w:val="23"/>
        </w:rPr>
        <w:t>aprakstīti</w:t>
      </w:r>
      <w:proofErr w:type="spellEnd"/>
      <w:r w:rsidR="00114C06">
        <w:rPr>
          <w:sz w:val="23"/>
          <w:szCs w:val="23"/>
        </w:rPr>
        <w:t xml:space="preserve"> </w:t>
      </w:r>
      <w:proofErr w:type="spellStart"/>
      <w:r w:rsidR="00114C06">
        <w:rPr>
          <w:sz w:val="23"/>
          <w:szCs w:val="23"/>
        </w:rPr>
        <w:t>ekrānā</w:t>
      </w:r>
      <w:proofErr w:type="spellEnd"/>
      <w:r w:rsidR="00114C06">
        <w:rPr>
          <w:sz w:val="23"/>
          <w:szCs w:val="23"/>
        </w:rPr>
        <w:t xml:space="preserve"> </w:t>
      </w:r>
      <w:proofErr w:type="spellStart"/>
      <w:r w:rsidR="00114C06">
        <w:rPr>
          <w:sz w:val="23"/>
          <w:szCs w:val="23"/>
        </w:rPr>
        <w:t>redzamajā</w:t>
      </w:r>
      <w:proofErr w:type="spellEnd"/>
      <w:r w:rsidR="00114C06">
        <w:rPr>
          <w:sz w:val="23"/>
          <w:szCs w:val="23"/>
        </w:rPr>
        <w:t xml:space="preserve"> </w:t>
      </w:r>
      <w:proofErr w:type="spellStart"/>
      <w:r w:rsidR="00114C06">
        <w:rPr>
          <w:sz w:val="23"/>
          <w:szCs w:val="23"/>
        </w:rPr>
        <w:t>tabulā</w:t>
      </w:r>
      <w:proofErr w:type="spellEnd"/>
      <w:r w:rsidR="00114C06">
        <w:rPr>
          <w:sz w:val="23"/>
          <w:szCs w:val="23"/>
        </w:rPr>
        <w:t>.</w:t>
      </w:r>
    </w:p>
    <w:tbl>
      <w:tblPr>
        <w:tblStyle w:val="TableGrid"/>
        <w:tblW w:w="11052" w:type="dxa"/>
        <w:tblLook w:val="04A0" w:firstRow="1" w:lastRow="0" w:firstColumn="1" w:lastColumn="0" w:noHBand="0" w:noVBand="1"/>
      </w:tblPr>
      <w:tblGrid>
        <w:gridCol w:w="3227"/>
        <w:gridCol w:w="7825"/>
      </w:tblGrid>
      <w:tr w:rsidR="00F724A0" w14:paraId="534E2AC5" w14:textId="77777777" w:rsidTr="00F724A0">
        <w:trPr>
          <w:trHeight w:val="70"/>
        </w:trPr>
        <w:tc>
          <w:tcPr>
            <w:tcW w:w="3227" w:type="dxa"/>
            <w:shd w:val="clear" w:color="auto" w:fill="D9D9D9" w:themeFill="background1" w:themeFillShade="D9"/>
            <w:vAlign w:val="center"/>
          </w:tcPr>
          <w:p w14:paraId="132F5B30" w14:textId="77777777" w:rsidR="00F724A0" w:rsidRPr="00B92265" w:rsidRDefault="00F724A0" w:rsidP="005E1D4C">
            <w:pPr>
              <w:pStyle w:val="Teksts"/>
              <w:spacing w:line="240" w:lineRule="auto"/>
              <w:ind w:firstLine="0"/>
              <w:jc w:val="center"/>
              <w:rPr>
                <w:b/>
                <w:bCs/>
              </w:rPr>
            </w:pPr>
            <w:r w:rsidRPr="00B92265">
              <w:rPr>
                <w:b/>
                <w:bCs/>
              </w:rPr>
              <w:t>Izmaiņa</w:t>
            </w:r>
          </w:p>
        </w:tc>
        <w:tc>
          <w:tcPr>
            <w:tcW w:w="7825" w:type="dxa"/>
            <w:shd w:val="clear" w:color="auto" w:fill="D9D9D9" w:themeFill="background1" w:themeFillShade="D9"/>
            <w:vAlign w:val="center"/>
          </w:tcPr>
          <w:p w14:paraId="1ACA05D3" w14:textId="77777777" w:rsidR="00F724A0" w:rsidRPr="00B92265" w:rsidRDefault="00F724A0" w:rsidP="005E1D4C">
            <w:pPr>
              <w:pStyle w:val="Teksts"/>
              <w:spacing w:line="240" w:lineRule="auto"/>
              <w:ind w:firstLine="0"/>
              <w:jc w:val="center"/>
              <w:rPr>
                <w:b/>
                <w:bCs/>
              </w:rPr>
            </w:pPr>
            <w:r w:rsidRPr="00B92265">
              <w:rPr>
                <w:b/>
                <w:bCs/>
              </w:rPr>
              <w:t>Izmaiņas apstrāde</w:t>
            </w:r>
          </w:p>
        </w:tc>
      </w:tr>
      <w:tr w:rsidR="00F724A0" w:rsidRPr="00F724A0" w14:paraId="52C0A800" w14:textId="77777777" w:rsidTr="00F724A0">
        <w:trPr>
          <w:trHeight w:val="628"/>
        </w:trPr>
        <w:tc>
          <w:tcPr>
            <w:tcW w:w="3227" w:type="dxa"/>
            <w:vAlign w:val="center"/>
          </w:tcPr>
          <w:p w14:paraId="78CBAD77" w14:textId="77777777" w:rsidR="00F724A0" w:rsidRPr="00645BA4" w:rsidRDefault="00F724A0" w:rsidP="005E1D4C">
            <w:pPr>
              <w:pStyle w:val="Teksts"/>
              <w:spacing w:line="276" w:lineRule="auto"/>
              <w:ind w:firstLine="0"/>
              <w:jc w:val="left"/>
              <w:rPr>
                <w:i/>
                <w:iCs/>
              </w:rPr>
            </w:pPr>
            <w:r>
              <w:t xml:space="preserve">Datu kopai </w:t>
            </w:r>
            <w:r>
              <w:rPr>
                <w:i/>
                <w:iCs/>
              </w:rPr>
              <w:t>Scopus_metrics</w:t>
            </w:r>
            <w:r>
              <w:t xml:space="preserve"> pievienota datu vienība </w:t>
            </w:r>
            <w:r>
              <w:rPr>
                <w:i/>
                <w:iCs/>
              </w:rPr>
              <w:t>citeScoreYearInfoList.</w:t>
            </w:r>
          </w:p>
        </w:tc>
        <w:tc>
          <w:tcPr>
            <w:tcW w:w="7825" w:type="dxa"/>
            <w:vAlign w:val="center"/>
          </w:tcPr>
          <w:p w14:paraId="38CAAFA2" w14:textId="77777777" w:rsidR="00F724A0" w:rsidRDefault="00F724A0" w:rsidP="005E1D4C">
            <w:pPr>
              <w:pStyle w:val="Teksts"/>
              <w:spacing w:line="276" w:lineRule="auto"/>
              <w:ind w:firstLine="0"/>
              <w:jc w:val="left"/>
            </w:pPr>
            <w:r>
              <w:t>Jaunā datu vienība (XML elements) sastāv no vairākiem apakšelementiem, kuri neeksistēja arī iepriekšējās datu kopās, tomēr metadatos tiek izveidota tikai viena izmaiņa, kas attiecināta tikai uz augšējo apakšelementu.</w:t>
            </w:r>
          </w:p>
        </w:tc>
      </w:tr>
      <w:tr w:rsidR="00F724A0" w:rsidRPr="00F724A0" w14:paraId="64B5266C" w14:textId="77777777" w:rsidTr="00F724A0">
        <w:trPr>
          <w:trHeight w:val="940"/>
        </w:trPr>
        <w:tc>
          <w:tcPr>
            <w:tcW w:w="3227" w:type="dxa"/>
            <w:vAlign w:val="center"/>
          </w:tcPr>
          <w:p w14:paraId="43F9F326" w14:textId="77777777" w:rsidR="00F724A0" w:rsidRPr="00645BA4" w:rsidRDefault="00F724A0" w:rsidP="005E1D4C">
            <w:pPr>
              <w:pStyle w:val="Teksts"/>
              <w:spacing w:line="276" w:lineRule="auto"/>
              <w:ind w:firstLine="0"/>
              <w:jc w:val="left"/>
              <w:rPr>
                <w:i/>
                <w:iCs/>
              </w:rPr>
            </w:pPr>
            <w:r>
              <w:t xml:space="preserve">No datu kopas </w:t>
            </w:r>
            <w:r>
              <w:rPr>
                <w:i/>
                <w:iCs/>
              </w:rPr>
              <w:t>Scopus_metrics</w:t>
            </w:r>
            <w:r>
              <w:t xml:space="preserve"> izdzēsta datu vienība </w:t>
            </w:r>
            <w:r>
              <w:rPr>
                <w:i/>
                <w:iCs/>
              </w:rPr>
              <w:t>IPP.</w:t>
            </w:r>
          </w:p>
        </w:tc>
        <w:tc>
          <w:tcPr>
            <w:tcW w:w="7825" w:type="dxa"/>
            <w:vAlign w:val="center"/>
          </w:tcPr>
          <w:p w14:paraId="66F1C8E7" w14:textId="77777777" w:rsidR="00F724A0" w:rsidRDefault="00F724A0" w:rsidP="005E1D4C">
            <w:pPr>
              <w:pStyle w:val="Teksts"/>
              <w:spacing w:line="276" w:lineRule="auto"/>
              <w:ind w:firstLine="0"/>
              <w:jc w:val="left"/>
            </w:pPr>
            <w:r>
              <w:t>Šī izmaiņa ietekmē datu ielādēšanas procesu. Tā kā izdzēsto datu vienību nav iespējams aizstāt ar nevienu no vienībām, kas atrodas citos datu avotos, metadatos tiek reģistrēta kartēšanas dzēšana.</w:t>
            </w:r>
          </w:p>
        </w:tc>
      </w:tr>
      <w:tr w:rsidR="00F724A0" w14:paraId="38F44C70" w14:textId="77777777" w:rsidTr="00F724A0">
        <w:trPr>
          <w:trHeight w:val="849"/>
        </w:trPr>
        <w:tc>
          <w:tcPr>
            <w:tcW w:w="3227" w:type="dxa"/>
            <w:vAlign w:val="center"/>
          </w:tcPr>
          <w:p w14:paraId="148FFBA4" w14:textId="77777777" w:rsidR="00F724A0" w:rsidRPr="00645BA4" w:rsidRDefault="00F724A0" w:rsidP="005E1D4C">
            <w:pPr>
              <w:pStyle w:val="Teksts"/>
              <w:spacing w:line="276" w:lineRule="auto"/>
              <w:ind w:firstLine="0"/>
              <w:jc w:val="left"/>
            </w:pPr>
            <w:r>
              <w:t xml:space="preserve">Pievienots jauns datu avots </w:t>
            </w:r>
            <w:r>
              <w:rPr>
                <w:i/>
                <w:iCs/>
              </w:rPr>
              <w:t>DSpace</w:t>
            </w:r>
            <w:r>
              <w:t>.</w:t>
            </w:r>
          </w:p>
        </w:tc>
        <w:tc>
          <w:tcPr>
            <w:tcW w:w="7825" w:type="dxa"/>
            <w:vAlign w:val="center"/>
          </w:tcPr>
          <w:p w14:paraId="72B58676" w14:textId="77777777" w:rsidR="00F724A0" w:rsidRDefault="00F724A0" w:rsidP="005E1D4C">
            <w:pPr>
              <w:pStyle w:val="Teksts"/>
              <w:spacing w:line="276" w:lineRule="auto"/>
              <w:ind w:firstLine="0"/>
              <w:jc w:val="left"/>
            </w:pPr>
            <w:r>
              <w:t>Saskaņā ar jaunajām analīzes prasībām</w:t>
            </w:r>
            <w:ins w:id="0" w:author="Alise Maru" w:date="2020-05-23T11:03:00Z">
              <w:r>
                <w:t>,</w:t>
              </w:r>
            </w:ins>
            <w:r>
              <w:t xml:space="preserve"> sistēma ir jāpapildina ar datiem, kas satur pirmsdrukas vai publicētus darbu</w:t>
            </w:r>
            <w:ins w:id="1" w:author="Alise Maru" w:date="2020-05-23T11:03:00Z">
              <w:r>
                <w:t>s</w:t>
              </w:r>
            </w:ins>
            <w:r>
              <w:t xml:space="preserve"> pilnos tekstus. Jaunais datu avots satur nestrukturētus datus (pilna teksta failus) un ar tiem saistītos metadatus kā birkas (angļu val. - “</w:t>
            </w:r>
            <w:r w:rsidRPr="22F6A669">
              <w:rPr>
                <w:i/>
                <w:iCs/>
              </w:rPr>
              <w:t>tags</w:t>
            </w:r>
            <w:r>
              <w:t>” [</w:t>
            </w:r>
            <w:r>
              <w:fldChar w:fldCharType="begin"/>
            </w:r>
            <w:r>
              <w:instrText xml:space="preserve"> REF _Ref40257662 \r \h </w:instrText>
            </w:r>
            <w:r>
              <w:fldChar w:fldCharType="separate"/>
            </w:r>
            <w:r>
              <w:t>1</w:t>
            </w:r>
            <w:r>
              <w:fldChar w:fldCharType="end"/>
            </w:r>
            <w:r>
              <w:t>]).</w:t>
            </w:r>
          </w:p>
        </w:tc>
      </w:tr>
      <w:tr w:rsidR="00F724A0" w:rsidRPr="00F724A0" w14:paraId="7B97F9D3" w14:textId="77777777" w:rsidTr="00F724A0">
        <w:trPr>
          <w:trHeight w:val="849"/>
        </w:trPr>
        <w:tc>
          <w:tcPr>
            <w:tcW w:w="3227" w:type="dxa"/>
            <w:vAlign w:val="center"/>
          </w:tcPr>
          <w:p w14:paraId="0F252A00" w14:textId="77777777" w:rsidR="00F724A0" w:rsidRPr="00645BA4" w:rsidRDefault="00F724A0" w:rsidP="005E1D4C">
            <w:pPr>
              <w:pStyle w:val="Teksts"/>
              <w:spacing w:line="276" w:lineRule="auto"/>
              <w:ind w:firstLine="0"/>
              <w:jc w:val="left"/>
            </w:pPr>
            <w:r>
              <w:t xml:space="preserve">Atjaunināta datu kopas </w:t>
            </w:r>
            <w:r>
              <w:rPr>
                <w:i/>
                <w:iCs/>
              </w:rPr>
              <w:t xml:space="preserve">Scopus_metrics </w:t>
            </w:r>
            <w:r>
              <w:t xml:space="preserve">metadatu īpašības </w:t>
            </w:r>
            <w:r>
              <w:rPr>
                <w:i/>
                <w:iCs/>
              </w:rPr>
              <w:t xml:space="preserve">API request </w:t>
            </w:r>
            <w:r>
              <w:t>vērtība.</w:t>
            </w:r>
          </w:p>
        </w:tc>
        <w:tc>
          <w:tcPr>
            <w:tcW w:w="7825" w:type="dxa"/>
            <w:vAlign w:val="center"/>
          </w:tcPr>
          <w:p w14:paraId="1FC8F627" w14:textId="77777777" w:rsidR="00F724A0" w:rsidRPr="00B92265" w:rsidRDefault="00F724A0" w:rsidP="005E1D4C">
            <w:pPr>
              <w:pStyle w:val="Teksts"/>
              <w:spacing w:line="276" w:lineRule="auto"/>
              <w:ind w:firstLine="0"/>
              <w:jc w:val="left"/>
            </w:pPr>
            <w:r>
              <w:t xml:space="preserve">Šī izmaiņa tiek atklāta datu iegūšanas laikā no </w:t>
            </w:r>
            <w:r>
              <w:rPr>
                <w:i/>
                <w:iCs/>
              </w:rPr>
              <w:t>API.</w:t>
            </w:r>
            <w:r>
              <w:t xml:space="preserve"> Šādu izmaiņu nepieciešams apstrādāt manuāli, jo nav iespējams automātiski izmainīt </w:t>
            </w:r>
            <w:r w:rsidRPr="00B92265">
              <w:rPr>
                <w:i/>
                <w:iCs/>
              </w:rPr>
              <w:t>API</w:t>
            </w:r>
            <w:r>
              <w:rPr>
                <w:i/>
                <w:iCs/>
              </w:rPr>
              <w:t xml:space="preserve"> </w:t>
            </w:r>
            <w:r>
              <w:t>pieprasījumu, balstoties uz jauno metadatu īpašību.</w:t>
            </w:r>
          </w:p>
        </w:tc>
      </w:tr>
    </w:tbl>
    <w:p w14:paraId="5CCD315B" w14:textId="460A4615" w:rsidR="00114C06" w:rsidRPr="00F724A0" w:rsidRDefault="00114C06">
      <w:pPr>
        <w:rPr>
          <w:sz w:val="23"/>
          <w:szCs w:val="23"/>
          <w:lang w:val="lv-LV"/>
        </w:rPr>
      </w:pPr>
    </w:p>
    <w:p w14:paraId="08C8F20A" w14:textId="6D2530E5" w:rsidR="00114C06" w:rsidRPr="006312EA" w:rsidRDefault="00114C06" w:rsidP="00D105D9">
      <w:pPr>
        <w:jc w:val="center"/>
        <w:rPr>
          <w:b/>
          <w:bCs/>
          <w:sz w:val="28"/>
          <w:szCs w:val="28"/>
        </w:rPr>
      </w:pPr>
      <w:r w:rsidRPr="006312EA">
        <w:rPr>
          <w:b/>
          <w:bCs/>
          <w:sz w:val="28"/>
          <w:szCs w:val="28"/>
        </w:rPr>
        <w:lastRenderedPageBreak/>
        <w:t>11.slaids</w:t>
      </w:r>
    </w:p>
    <w:p w14:paraId="27D1CC09" w14:textId="20196A04" w:rsidR="0079606F" w:rsidRPr="0079606F" w:rsidRDefault="0079606F" w:rsidP="00F74C40">
      <w:pPr>
        <w:rPr>
          <w:sz w:val="23"/>
          <w:szCs w:val="23"/>
        </w:rPr>
      </w:pPr>
      <w:r w:rsidRPr="0079606F">
        <w:rPr>
          <w:sz w:val="23"/>
          <w:szCs w:val="23"/>
        </w:rPr>
        <w:t xml:space="preserve">Lai </w:t>
      </w:r>
      <w:proofErr w:type="spellStart"/>
      <w:r w:rsidRPr="0079606F">
        <w:rPr>
          <w:sz w:val="23"/>
          <w:szCs w:val="23"/>
        </w:rPr>
        <w:t>apstrādātu</w:t>
      </w:r>
      <w:proofErr w:type="spellEnd"/>
      <w:r w:rsidRPr="0079606F">
        <w:rPr>
          <w:sz w:val="23"/>
          <w:szCs w:val="23"/>
        </w:rPr>
        <w:t xml:space="preserve"> </w:t>
      </w:r>
      <w:proofErr w:type="spellStart"/>
      <w:r w:rsidRPr="0079606F">
        <w:rPr>
          <w:sz w:val="23"/>
          <w:szCs w:val="23"/>
        </w:rPr>
        <w:t>datu</w:t>
      </w:r>
      <w:proofErr w:type="spellEnd"/>
      <w:r w:rsidRPr="0079606F">
        <w:rPr>
          <w:sz w:val="23"/>
          <w:szCs w:val="23"/>
        </w:rPr>
        <w:t xml:space="preserve"> </w:t>
      </w:r>
      <w:proofErr w:type="spellStart"/>
      <w:r w:rsidRPr="0079606F">
        <w:rPr>
          <w:sz w:val="23"/>
          <w:szCs w:val="23"/>
        </w:rPr>
        <w:t>avotu</w:t>
      </w:r>
      <w:proofErr w:type="spellEnd"/>
      <w:r w:rsidRPr="0079606F">
        <w:rPr>
          <w:sz w:val="23"/>
          <w:szCs w:val="23"/>
        </w:rPr>
        <w:t xml:space="preserve"> </w:t>
      </w:r>
      <w:proofErr w:type="spellStart"/>
      <w:r w:rsidRPr="0079606F">
        <w:rPr>
          <w:sz w:val="23"/>
          <w:szCs w:val="23"/>
        </w:rPr>
        <w:t>evolūcijas</w:t>
      </w:r>
      <w:proofErr w:type="spellEnd"/>
      <w:r w:rsidRPr="0079606F">
        <w:rPr>
          <w:sz w:val="23"/>
          <w:szCs w:val="23"/>
        </w:rPr>
        <w:t xml:space="preserve"> </w:t>
      </w:r>
      <w:proofErr w:type="spellStart"/>
      <w:r w:rsidRPr="0079606F">
        <w:rPr>
          <w:sz w:val="23"/>
          <w:szCs w:val="23"/>
        </w:rPr>
        <w:t>rezultātā</w:t>
      </w:r>
      <w:proofErr w:type="spellEnd"/>
      <w:r w:rsidRPr="0079606F">
        <w:rPr>
          <w:sz w:val="23"/>
          <w:szCs w:val="23"/>
        </w:rPr>
        <w:t xml:space="preserve"> </w:t>
      </w:r>
      <w:proofErr w:type="spellStart"/>
      <w:r w:rsidRPr="0079606F">
        <w:rPr>
          <w:sz w:val="23"/>
          <w:szCs w:val="23"/>
        </w:rPr>
        <w:t>radušās</w:t>
      </w:r>
      <w:proofErr w:type="spellEnd"/>
      <w:r w:rsidRPr="0079606F">
        <w:rPr>
          <w:sz w:val="23"/>
          <w:szCs w:val="23"/>
        </w:rPr>
        <w:t xml:space="preserve"> </w:t>
      </w:r>
      <w:proofErr w:type="spellStart"/>
      <w:r w:rsidRPr="0079606F">
        <w:rPr>
          <w:sz w:val="23"/>
          <w:szCs w:val="23"/>
        </w:rPr>
        <w:t>izmaiņas</w:t>
      </w:r>
      <w:proofErr w:type="spellEnd"/>
      <w:r w:rsidRPr="0079606F">
        <w:rPr>
          <w:sz w:val="23"/>
          <w:szCs w:val="23"/>
        </w:rPr>
        <w:t xml:space="preserve"> un </w:t>
      </w:r>
      <w:proofErr w:type="spellStart"/>
      <w:r w:rsidRPr="0079606F">
        <w:rPr>
          <w:sz w:val="23"/>
          <w:szCs w:val="23"/>
        </w:rPr>
        <w:t>veiksmīgi</w:t>
      </w:r>
      <w:proofErr w:type="spellEnd"/>
      <w:r w:rsidRPr="0079606F">
        <w:rPr>
          <w:sz w:val="23"/>
          <w:szCs w:val="23"/>
        </w:rPr>
        <w:t xml:space="preserve"> </w:t>
      </w:r>
      <w:proofErr w:type="spellStart"/>
      <w:r w:rsidRPr="0079606F">
        <w:rPr>
          <w:sz w:val="23"/>
          <w:szCs w:val="23"/>
        </w:rPr>
        <w:t>adaptētu</w:t>
      </w:r>
      <w:proofErr w:type="spellEnd"/>
      <w:r w:rsidRPr="0079606F">
        <w:rPr>
          <w:sz w:val="23"/>
          <w:szCs w:val="23"/>
        </w:rPr>
        <w:t xml:space="preserve"> </w:t>
      </w:r>
      <w:proofErr w:type="spellStart"/>
      <w:r w:rsidRPr="0079606F">
        <w:rPr>
          <w:sz w:val="23"/>
          <w:szCs w:val="23"/>
        </w:rPr>
        <w:t>tās</w:t>
      </w:r>
      <w:proofErr w:type="spellEnd"/>
      <w:r w:rsidRPr="0079606F">
        <w:rPr>
          <w:sz w:val="23"/>
          <w:szCs w:val="23"/>
        </w:rPr>
        <w:t xml:space="preserve"> </w:t>
      </w:r>
      <w:proofErr w:type="spellStart"/>
      <w:r w:rsidRPr="0079606F">
        <w:rPr>
          <w:sz w:val="23"/>
          <w:szCs w:val="23"/>
        </w:rPr>
        <w:t>sistēmas</w:t>
      </w:r>
      <w:proofErr w:type="spellEnd"/>
      <w:r w:rsidRPr="0079606F">
        <w:rPr>
          <w:sz w:val="23"/>
          <w:szCs w:val="23"/>
        </w:rPr>
        <w:t xml:space="preserve"> </w:t>
      </w:r>
      <w:proofErr w:type="spellStart"/>
      <w:r w:rsidRPr="0079606F">
        <w:rPr>
          <w:sz w:val="23"/>
          <w:szCs w:val="23"/>
        </w:rPr>
        <w:t>metadatos</w:t>
      </w:r>
      <w:proofErr w:type="spellEnd"/>
      <w:r w:rsidRPr="0079606F">
        <w:rPr>
          <w:sz w:val="23"/>
          <w:szCs w:val="23"/>
        </w:rPr>
        <w:t xml:space="preserve">, </w:t>
      </w:r>
      <w:proofErr w:type="spellStart"/>
      <w:r w:rsidRPr="0079606F">
        <w:rPr>
          <w:sz w:val="23"/>
          <w:szCs w:val="23"/>
        </w:rPr>
        <w:t>bakalaura</w:t>
      </w:r>
      <w:proofErr w:type="spellEnd"/>
      <w:r w:rsidRPr="0079606F">
        <w:rPr>
          <w:sz w:val="23"/>
          <w:szCs w:val="23"/>
        </w:rPr>
        <w:t xml:space="preserve"> </w:t>
      </w:r>
      <w:proofErr w:type="spellStart"/>
      <w:r w:rsidRPr="0079606F">
        <w:rPr>
          <w:sz w:val="23"/>
          <w:szCs w:val="23"/>
        </w:rPr>
        <w:t>darba</w:t>
      </w:r>
      <w:proofErr w:type="spellEnd"/>
      <w:r w:rsidRPr="0079606F">
        <w:rPr>
          <w:sz w:val="23"/>
          <w:szCs w:val="23"/>
        </w:rPr>
        <w:t xml:space="preserve"> </w:t>
      </w:r>
      <w:proofErr w:type="spellStart"/>
      <w:r w:rsidRPr="0079606F">
        <w:rPr>
          <w:sz w:val="23"/>
          <w:szCs w:val="23"/>
        </w:rPr>
        <w:t>ietvaros</w:t>
      </w:r>
      <w:proofErr w:type="spellEnd"/>
      <w:r w:rsidRPr="0079606F">
        <w:rPr>
          <w:sz w:val="23"/>
          <w:szCs w:val="23"/>
        </w:rPr>
        <w:t xml:space="preserve"> </w:t>
      </w:r>
      <w:proofErr w:type="spellStart"/>
      <w:r w:rsidRPr="0079606F">
        <w:rPr>
          <w:sz w:val="23"/>
          <w:szCs w:val="23"/>
        </w:rPr>
        <w:t>izstrādāts</w:t>
      </w:r>
      <w:proofErr w:type="spellEnd"/>
      <w:r w:rsidRPr="0079606F">
        <w:rPr>
          <w:sz w:val="23"/>
          <w:szCs w:val="23"/>
        </w:rPr>
        <w:t xml:space="preserve"> </w:t>
      </w:r>
      <w:proofErr w:type="spellStart"/>
      <w:r w:rsidRPr="0079606F">
        <w:rPr>
          <w:sz w:val="23"/>
          <w:szCs w:val="23"/>
        </w:rPr>
        <w:t>mehānisms</w:t>
      </w:r>
      <w:proofErr w:type="spellEnd"/>
      <w:r w:rsidRPr="0079606F">
        <w:rPr>
          <w:sz w:val="23"/>
          <w:szCs w:val="23"/>
        </w:rPr>
        <w:t xml:space="preserve">, </w:t>
      </w:r>
      <w:proofErr w:type="spellStart"/>
      <w:r w:rsidRPr="0079606F">
        <w:rPr>
          <w:sz w:val="23"/>
          <w:szCs w:val="23"/>
        </w:rPr>
        <w:t>kurš</w:t>
      </w:r>
      <w:proofErr w:type="spellEnd"/>
      <w:r w:rsidRPr="0079606F">
        <w:rPr>
          <w:sz w:val="23"/>
          <w:szCs w:val="23"/>
        </w:rPr>
        <w:t xml:space="preserve"> </w:t>
      </w:r>
      <w:proofErr w:type="spellStart"/>
      <w:r w:rsidRPr="0079606F">
        <w:rPr>
          <w:sz w:val="23"/>
          <w:szCs w:val="23"/>
        </w:rPr>
        <w:t>darbojas</w:t>
      </w:r>
      <w:proofErr w:type="spellEnd"/>
      <w:r w:rsidRPr="0079606F">
        <w:rPr>
          <w:sz w:val="23"/>
          <w:szCs w:val="23"/>
        </w:rPr>
        <w:t xml:space="preserve">, </w:t>
      </w:r>
      <w:proofErr w:type="spellStart"/>
      <w:r w:rsidRPr="0079606F">
        <w:rPr>
          <w:sz w:val="23"/>
          <w:szCs w:val="23"/>
        </w:rPr>
        <w:t>balstoties</w:t>
      </w:r>
      <w:proofErr w:type="spellEnd"/>
      <w:r w:rsidRPr="0079606F">
        <w:rPr>
          <w:sz w:val="23"/>
          <w:szCs w:val="23"/>
        </w:rPr>
        <w:t xml:space="preserve"> </w:t>
      </w:r>
      <w:proofErr w:type="spellStart"/>
      <w:r w:rsidRPr="0079606F">
        <w:rPr>
          <w:sz w:val="23"/>
          <w:szCs w:val="23"/>
        </w:rPr>
        <w:t>uz</w:t>
      </w:r>
      <w:proofErr w:type="spellEnd"/>
      <w:r w:rsidRPr="0079606F">
        <w:rPr>
          <w:sz w:val="23"/>
          <w:szCs w:val="23"/>
        </w:rPr>
        <w:t xml:space="preserve"> </w:t>
      </w:r>
      <w:proofErr w:type="spellStart"/>
      <w:r w:rsidRPr="0079606F">
        <w:rPr>
          <w:sz w:val="23"/>
          <w:szCs w:val="23"/>
        </w:rPr>
        <w:t>dažādiem</w:t>
      </w:r>
      <w:proofErr w:type="spellEnd"/>
      <w:r w:rsidRPr="0079606F">
        <w:rPr>
          <w:sz w:val="23"/>
          <w:szCs w:val="23"/>
        </w:rPr>
        <w:t xml:space="preserve"> </w:t>
      </w:r>
      <w:proofErr w:type="spellStart"/>
      <w:r w:rsidRPr="0079606F">
        <w:rPr>
          <w:sz w:val="23"/>
          <w:szCs w:val="23"/>
        </w:rPr>
        <w:t>metadatiem</w:t>
      </w:r>
      <w:proofErr w:type="spellEnd"/>
      <w:r w:rsidR="00F74C40">
        <w:rPr>
          <w:sz w:val="23"/>
          <w:szCs w:val="23"/>
        </w:rPr>
        <w:t>.</w:t>
      </w:r>
    </w:p>
    <w:p w14:paraId="76D831EC" w14:textId="662F0F36" w:rsidR="006567A8" w:rsidRDefault="0079606F" w:rsidP="0079606F">
      <w:pPr>
        <w:rPr>
          <w:sz w:val="23"/>
          <w:szCs w:val="23"/>
        </w:rPr>
      </w:pPr>
      <w:proofErr w:type="spellStart"/>
      <w:r w:rsidRPr="0079606F">
        <w:rPr>
          <w:sz w:val="23"/>
          <w:szCs w:val="23"/>
        </w:rPr>
        <w:t>Tāpat</w:t>
      </w:r>
      <w:proofErr w:type="spellEnd"/>
      <w:r w:rsidRPr="0079606F">
        <w:rPr>
          <w:sz w:val="23"/>
          <w:szCs w:val="23"/>
        </w:rPr>
        <w:t xml:space="preserve"> </w:t>
      </w:r>
      <w:proofErr w:type="spellStart"/>
      <w:r w:rsidRPr="0079606F">
        <w:rPr>
          <w:sz w:val="23"/>
          <w:szCs w:val="23"/>
        </w:rPr>
        <w:t>kā</w:t>
      </w:r>
      <w:proofErr w:type="spellEnd"/>
      <w:r w:rsidRPr="0079606F">
        <w:rPr>
          <w:sz w:val="23"/>
          <w:szCs w:val="23"/>
        </w:rPr>
        <w:t xml:space="preserve"> </w:t>
      </w:r>
      <w:proofErr w:type="spellStart"/>
      <w:r w:rsidRPr="0079606F">
        <w:rPr>
          <w:sz w:val="23"/>
          <w:szCs w:val="23"/>
        </w:rPr>
        <w:t>jau</w:t>
      </w:r>
      <w:proofErr w:type="spellEnd"/>
      <w:r w:rsidRPr="0079606F">
        <w:rPr>
          <w:sz w:val="23"/>
          <w:szCs w:val="23"/>
        </w:rPr>
        <w:t xml:space="preserve"> </w:t>
      </w:r>
      <w:proofErr w:type="spellStart"/>
      <w:r w:rsidRPr="0079606F">
        <w:rPr>
          <w:sz w:val="23"/>
          <w:szCs w:val="23"/>
        </w:rPr>
        <w:t>esošās</w:t>
      </w:r>
      <w:proofErr w:type="spellEnd"/>
      <w:r w:rsidRPr="0079606F">
        <w:rPr>
          <w:sz w:val="23"/>
          <w:szCs w:val="23"/>
        </w:rPr>
        <w:t xml:space="preserve"> </w:t>
      </w:r>
      <w:proofErr w:type="spellStart"/>
      <w:r w:rsidRPr="0079606F">
        <w:rPr>
          <w:sz w:val="23"/>
          <w:szCs w:val="23"/>
        </w:rPr>
        <w:t>sistēmas</w:t>
      </w:r>
      <w:proofErr w:type="spellEnd"/>
      <w:r w:rsidRPr="0079606F">
        <w:rPr>
          <w:sz w:val="23"/>
          <w:szCs w:val="23"/>
        </w:rPr>
        <w:t xml:space="preserve"> </w:t>
      </w:r>
      <w:proofErr w:type="spellStart"/>
      <w:r w:rsidRPr="0079606F">
        <w:rPr>
          <w:sz w:val="23"/>
          <w:szCs w:val="23"/>
        </w:rPr>
        <w:t>metadatu</w:t>
      </w:r>
      <w:proofErr w:type="spellEnd"/>
      <w:r w:rsidRPr="0079606F">
        <w:rPr>
          <w:sz w:val="23"/>
          <w:szCs w:val="23"/>
        </w:rPr>
        <w:t xml:space="preserve"> </w:t>
      </w:r>
      <w:proofErr w:type="spellStart"/>
      <w:r w:rsidRPr="0079606F">
        <w:rPr>
          <w:sz w:val="23"/>
          <w:szCs w:val="23"/>
        </w:rPr>
        <w:t>glabāšanas</w:t>
      </w:r>
      <w:proofErr w:type="spellEnd"/>
      <w:r w:rsidRPr="0079606F">
        <w:rPr>
          <w:sz w:val="23"/>
          <w:szCs w:val="23"/>
        </w:rPr>
        <w:t xml:space="preserve"> </w:t>
      </w:r>
      <w:proofErr w:type="spellStart"/>
      <w:r w:rsidRPr="0079606F">
        <w:rPr>
          <w:sz w:val="23"/>
          <w:szCs w:val="23"/>
        </w:rPr>
        <w:t>mehānisms</w:t>
      </w:r>
      <w:proofErr w:type="spellEnd"/>
      <w:r w:rsidRPr="0079606F">
        <w:rPr>
          <w:sz w:val="23"/>
          <w:szCs w:val="23"/>
        </w:rPr>
        <w:t xml:space="preserve">, </w:t>
      </w:r>
      <w:proofErr w:type="spellStart"/>
      <w:r w:rsidRPr="0079606F">
        <w:rPr>
          <w:sz w:val="23"/>
          <w:szCs w:val="23"/>
        </w:rPr>
        <w:t>arī</w:t>
      </w:r>
      <w:proofErr w:type="spellEnd"/>
      <w:r w:rsidRPr="0079606F">
        <w:rPr>
          <w:sz w:val="23"/>
          <w:szCs w:val="23"/>
        </w:rPr>
        <w:t xml:space="preserve"> </w:t>
      </w:r>
      <w:proofErr w:type="spellStart"/>
      <w:r w:rsidRPr="0079606F">
        <w:rPr>
          <w:sz w:val="23"/>
          <w:szCs w:val="23"/>
        </w:rPr>
        <w:t>evolūcijas</w:t>
      </w:r>
      <w:proofErr w:type="spellEnd"/>
      <w:r w:rsidRPr="0079606F">
        <w:rPr>
          <w:sz w:val="23"/>
          <w:szCs w:val="23"/>
        </w:rPr>
        <w:t xml:space="preserve"> </w:t>
      </w:r>
      <w:proofErr w:type="spellStart"/>
      <w:r w:rsidRPr="0079606F">
        <w:rPr>
          <w:sz w:val="23"/>
          <w:szCs w:val="23"/>
        </w:rPr>
        <w:t>apstrādes</w:t>
      </w:r>
      <w:proofErr w:type="spellEnd"/>
      <w:r w:rsidRPr="0079606F">
        <w:rPr>
          <w:sz w:val="23"/>
          <w:szCs w:val="23"/>
        </w:rPr>
        <w:t xml:space="preserve"> </w:t>
      </w:r>
      <w:proofErr w:type="spellStart"/>
      <w:r w:rsidRPr="0079606F">
        <w:rPr>
          <w:sz w:val="23"/>
          <w:szCs w:val="23"/>
        </w:rPr>
        <w:t>mehānisms</w:t>
      </w:r>
      <w:proofErr w:type="spellEnd"/>
      <w:r w:rsidRPr="0079606F">
        <w:rPr>
          <w:sz w:val="23"/>
          <w:szCs w:val="23"/>
        </w:rPr>
        <w:t xml:space="preserve"> </w:t>
      </w:r>
      <w:proofErr w:type="spellStart"/>
      <w:r w:rsidRPr="0079606F">
        <w:rPr>
          <w:sz w:val="23"/>
          <w:szCs w:val="23"/>
        </w:rPr>
        <w:t>izstrādāts</w:t>
      </w:r>
      <w:proofErr w:type="spellEnd"/>
      <w:r w:rsidRPr="0079606F">
        <w:rPr>
          <w:sz w:val="23"/>
          <w:szCs w:val="23"/>
        </w:rPr>
        <w:t xml:space="preserve">, </w:t>
      </w:r>
      <w:proofErr w:type="spellStart"/>
      <w:r w:rsidRPr="0079606F">
        <w:rPr>
          <w:sz w:val="23"/>
          <w:szCs w:val="23"/>
        </w:rPr>
        <w:t>izmantojot</w:t>
      </w:r>
      <w:proofErr w:type="spellEnd"/>
      <w:r w:rsidRPr="0079606F">
        <w:rPr>
          <w:sz w:val="23"/>
          <w:szCs w:val="23"/>
        </w:rPr>
        <w:t xml:space="preserve"> Oracle SQL </w:t>
      </w:r>
      <w:proofErr w:type="spellStart"/>
      <w:r w:rsidRPr="0079606F">
        <w:rPr>
          <w:sz w:val="23"/>
          <w:szCs w:val="23"/>
        </w:rPr>
        <w:t>relāciju</w:t>
      </w:r>
      <w:proofErr w:type="spellEnd"/>
      <w:r w:rsidRPr="0079606F">
        <w:rPr>
          <w:sz w:val="23"/>
          <w:szCs w:val="23"/>
        </w:rPr>
        <w:t xml:space="preserve"> </w:t>
      </w:r>
      <w:proofErr w:type="spellStart"/>
      <w:r w:rsidRPr="0079606F">
        <w:rPr>
          <w:sz w:val="23"/>
          <w:szCs w:val="23"/>
        </w:rPr>
        <w:t>datu</w:t>
      </w:r>
      <w:proofErr w:type="spellEnd"/>
      <w:r w:rsidRPr="0079606F">
        <w:rPr>
          <w:sz w:val="23"/>
          <w:szCs w:val="23"/>
        </w:rPr>
        <w:t xml:space="preserve"> </w:t>
      </w:r>
      <w:proofErr w:type="spellStart"/>
      <w:r w:rsidRPr="0079606F">
        <w:rPr>
          <w:sz w:val="23"/>
          <w:szCs w:val="23"/>
        </w:rPr>
        <w:t>bāzi</w:t>
      </w:r>
      <w:proofErr w:type="spellEnd"/>
      <w:r w:rsidRPr="0079606F">
        <w:rPr>
          <w:sz w:val="23"/>
          <w:szCs w:val="23"/>
        </w:rPr>
        <w:t xml:space="preserve">. </w:t>
      </w:r>
      <w:proofErr w:type="spellStart"/>
      <w:r w:rsidRPr="0079606F">
        <w:rPr>
          <w:sz w:val="23"/>
          <w:szCs w:val="23"/>
        </w:rPr>
        <w:t>Darba</w:t>
      </w:r>
      <w:proofErr w:type="spellEnd"/>
      <w:r w:rsidRPr="0079606F">
        <w:rPr>
          <w:sz w:val="23"/>
          <w:szCs w:val="23"/>
        </w:rPr>
        <w:t xml:space="preserve"> </w:t>
      </w:r>
      <w:proofErr w:type="spellStart"/>
      <w:r w:rsidRPr="0079606F">
        <w:rPr>
          <w:sz w:val="23"/>
          <w:szCs w:val="23"/>
        </w:rPr>
        <w:t>gaitā</w:t>
      </w:r>
      <w:proofErr w:type="spellEnd"/>
      <w:r w:rsidRPr="0079606F">
        <w:rPr>
          <w:sz w:val="23"/>
          <w:szCs w:val="23"/>
        </w:rPr>
        <w:t xml:space="preserve"> </w:t>
      </w:r>
      <w:proofErr w:type="spellStart"/>
      <w:r w:rsidRPr="0079606F">
        <w:rPr>
          <w:sz w:val="23"/>
          <w:szCs w:val="23"/>
        </w:rPr>
        <w:t>izstrādāti</w:t>
      </w:r>
      <w:proofErr w:type="spellEnd"/>
      <w:r w:rsidRPr="0079606F">
        <w:rPr>
          <w:sz w:val="23"/>
          <w:szCs w:val="23"/>
        </w:rPr>
        <w:t xml:space="preserve"> </w:t>
      </w:r>
      <w:proofErr w:type="spellStart"/>
      <w:r w:rsidRPr="0079606F">
        <w:rPr>
          <w:sz w:val="23"/>
          <w:szCs w:val="23"/>
        </w:rPr>
        <w:t>adaptācijas</w:t>
      </w:r>
      <w:proofErr w:type="spellEnd"/>
      <w:r w:rsidRPr="0079606F">
        <w:rPr>
          <w:sz w:val="23"/>
          <w:szCs w:val="23"/>
        </w:rPr>
        <w:t xml:space="preserve"> </w:t>
      </w:r>
      <w:proofErr w:type="spellStart"/>
      <w:r w:rsidRPr="0079606F">
        <w:rPr>
          <w:sz w:val="23"/>
          <w:szCs w:val="23"/>
        </w:rPr>
        <w:t>scenāriji</w:t>
      </w:r>
      <w:proofErr w:type="spellEnd"/>
      <w:r w:rsidRPr="0079606F">
        <w:rPr>
          <w:sz w:val="23"/>
          <w:szCs w:val="23"/>
        </w:rPr>
        <w:t xml:space="preserve"> </w:t>
      </w:r>
      <w:proofErr w:type="spellStart"/>
      <w:r w:rsidRPr="0079606F">
        <w:rPr>
          <w:sz w:val="23"/>
          <w:szCs w:val="23"/>
        </w:rPr>
        <w:t>tikai</w:t>
      </w:r>
      <w:proofErr w:type="spellEnd"/>
      <w:r w:rsidRPr="0079606F">
        <w:rPr>
          <w:sz w:val="23"/>
          <w:szCs w:val="23"/>
        </w:rPr>
        <w:t xml:space="preserve"> </w:t>
      </w:r>
      <w:proofErr w:type="spellStart"/>
      <w:r w:rsidRPr="0079606F">
        <w:rPr>
          <w:sz w:val="23"/>
          <w:szCs w:val="23"/>
        </w:rPr>
        <w:t>reāli</w:t>
      </w:r>
      <w:proofErr w:type="spellEnd"/>
      <w:r w:rsidRPr="0079606F">
        <w:rPr>
          <w:sz w:val="23"/>
          <w:szCs w:val="23"/>
        </w:rPr>
        <w:t xml:space="preserve"> </w:t>
      </w:r>
      <w:proofErr w:type="spellStart"/>
      <w:r w:rsidRPr="0079606F">
        <w:rPr>
          <w:sz w:val="23"/>
          <w:szCs w:val="23"/>
        </w:rPr>
        <w:t>publikāciju</w:t>
      </w:r>
      <w:proofErr w:type="spellEnd"/>
      <w:r w:rsidRPr="0079606F">
        <w:rPr>
          <w:sz w:val="23"/>
          <w:szCs w:val="23"/>
        </w:rPr>
        <w:t xml:space="preserve"> </w:t>
      </w:r>
      <w:proofErr w:type="spellStart"/>
      <w:r w:rsidRPr="0079606F">
        <w:rPr>
          <w:sz w:val="23"/>
          <w:szCs w:val="23"/>
        </w:rPr>
        <w:t>lielo</w:t>
      </w:r>
      <w:proofErr w:type="spellEnd"/>
      <w:r w:rsidRPr="0079606F">
        <w:rPr>
          <w:sz w:val="23"/>
          <w:szCs w:val="23"/>
        </w:rPr>
        <w:t xml:space="preserve"> </w:t>
      </w:r>
      <w:proofErr w:type="spellStart"/>
      <w:r w:rsidRPr="0079606F">
        <w:rPr>
          <w:sz w:val="23"/>
          <w:szCs w:val="23"/>
        </w:rPr>
        <w:t>datu</w:t>
      </w:r>
      <w:proofErr w:type="spellEnd"/>
      <w:r w:rsidRPr="0079606F">
        <w:rPr>
          <w:sz w:val="23"/>
          <w:szCs w:val="23"/>
        </w:rPr>
        <w:t xml:space="preserve"> </w:t>
      </w:r>
      <w:proofErr w:type="spellStart"/>
      <w:r w:rsidRPr="0079606F">
        <w:rPr>
          <w:sz w:val="23"/>
          <w:szCs w:val="23"/>
        </w:rPr>
        <w:t>sistēmā</w:t>
      </w:r>
      <w:proofErr w:type="spellEnd"/>
      <w:r w:rsidRPr="0079606F">
        <w:rPr>
          <w:sz w:val="23"/>
          <w:szCs w:val="23"/>
        </w:rPr>
        <w:t xml:space="preserve"> </w:t>
      </w:r>
      <w:proofErr w:type="spellStart"/>
      <w:r w:rsidRPr="0079606F">
        <w:rPr>
          <w:sz w:val="23"/>
          <w:szCs w:val="23"/>
        </w:rPr>
        <w:t>notikušajiem</w:t>
      </w:r>
      <w:proofErr w:type="spellEnd"/>
      <w:r w:rsidRPr="0079606F">
        <w:rPr>
          <w:sz w:val="23"/>
          <w:szCs w:val="23"/>
        </w:rPr>
        <w:t xml:space="preserve"> </w:t>
      </w:r>
      <w:proofErr w:type="spellStart"/>
      <w:r w:rsidRPr="0079606F">
        <w:rPr>
          <w:sz w:val="23"/>
          <w:szCs w:val="23"/>
        </w:rPr>
        <w:t>izmaiņu</w:t>
      </w:r>
      <w:proofErr w:type="spellEnd"/>
      <w:r w:rsidRPr="0079606F">
        <w:rPr>
          <w:sz w:val="23"/>
          <w:szCs w:val="23"/>
        </w:rPr>
        <w:t xml:space="preserve"> </w:t>
      </w:r>
      <w:proofErr w:type="spellStart"/>
      <w:r w:rsidRPr="0079606F">
        <w:rPr>
          <w:sz w:val="23"/>
          <w:szCs w:val="23"/>
        </w:rPr>
        <w:t>veidiem</w:t>
      </w:r>
      <w:proofErr w:type="spellEnd"/>
      <w:r w:rsidRPr="0079606F">
        <w:rPr>
          <w:sz w:val="23"/>
          <w:szCs w:val="23"/>
        </w:rPr>
        <w:t xml:space="preserve">. </w:t>
      </w:r>
      <w:proofErr w:type="spellStart"/>
      <w:r w:rsidRPr="0079606F">
        <w:rPr>
          <w:sz w:val="23"/>
          <w:szCs w:val="23"/>
        </w:rPr>
        <w:t>Izstrādātā</w:t>
      </w:r>
      <w:proofErr w:type="spellEnd"/>
      <w:r w:rsidRPr="0079606F">
        <w:rPr>
          <w:sz w:val="23"/>
          <w:szCs w:val="23"/>
        </w:rPr>
        <w:t xml:space="preserve"> </w:t>
      </w:r>
      <w:proofErr w:type="spellStart"/>
      <w:r w:rsidRPr="0079606F">
        <w:rPr>
          <w:sz w:val="23"/>
          <w:szCs w:val="23"/>
        </w:rPr>
        <w:t>adaptācijas</w:t>
      </w:r>
      <w:proofErr w:type="spellEnd"/>
      <w:r w:rsidRPr="0079606F">
        <w:rPr>
          <w:sz w:val="23"/>
          <w:szCs w:val="23"/>
        </w:rPr>
        <w:t xml:space="preserve"> </w:t>
      </w:r>
      <w:proofErr w:type="spellStart"/>
      <w:r w:rsidRPr="0079606F">
        <w:rPr>
          <w:sz w:val="23"/>
          <w:szCs w:val="23"/>
        </w:rPr>
        <w:t>funkcionalitāte</w:t>
      </w:r>
      <w:proofErr w:type="spellEnd"/>
      <w:r w:rsidRPr="0079606F">
        <w:rPr>
          <w:sz w:val="23"/>
          <w:szCs w:val="23"/>
        </w:rPr>
        <w:t xml:space="preserve"> </w:t>
      </w:r>
      <w:proofErr w:type="spellStart"/>
      <w:r w:rsidRPr="0079606F">
        <w:rPr>
          <w:sz w:val="23"/>
          <w:szCs w:val="23"/>
        </w:rPr>
        <w:t>pārbaudīta</w:t>
      </w:r>
      <w:proofErr w:type="spellEnd"/>
      <w:r w:rsidRPr="0079606F">
        <w:rPr>
          <w:sz w:val="23"/>
          <w:szCs w:val="23"/>
        </w:rPr>
        <w:t xml:space="preserve"> </w:t>
      </w:r>
      <w:proofErr w:type="spellStart"/>
      <w:r w:rsidRPr="0079606F">
        <w:rPr>
          <w:sz w:val="23"/>
          <w:szCs w:val="23"/>
        </w:rPr>
        <w:t>uz</w:t>
      </w:r>
      <w:proofErr w:type="spellEnd"/>
      <w:r w:rsidRPr="0079606F">
        <w:rPr>
          <w:sz w:val="23"/>
          <w:szCs w:val="23"/>
        </w:rPr>
        <w:t xml:space="preserve"> </w:t>
      </w:r>
      <w:proofErr w:type="spellStart"/>
      <w:r w:rsidRPr="0079606F">
        <w:rPr>
          <w:sz w:val="23"/>
          <w:szCs w:val="23"/>
        </w:rPr>
        <w:t>publikāciju</w:t>
      </w:r>
      <w:proofErr w:type="spellEnd"/>
      <w:r w:rsidRPr="0079606F">
        <w:rPr>
          <w:sz w:val="23"/>
          <w:szCs w:val="23"/>
        </w:rPr>
        <w:t xml:space="preserve"> </w:t>
      </w:r>
      <w:proofErr w:type="spellStart"/>
      <w:r w:rsidRPr="0079606F">
        <w:rPr>
          <w:sz w:val="23"/>
          <w:szCs w:val="23"/>
        </w:rPr>
        <w:t>lielo</w:t>
      </w:r>
      <w:proofErr w:type="spellEnd"/>
      <w:r w:rsidRPr="0079606F">
        <w:rPr>
          <w:sz w:val="23"/>
          <w:szCs w:val="23"/>
        </w:rPr>
        <w:t xml:space="preserve"> </w:t>
      </w:r>
      <w:proofErr w:type="spellStart"/>
      <w:r w:rsidRPr="0079606F">
        <w:rPr>
          <w:sz w:val="23"/>
          <w:szCs w:val="23"/>
        </w:rPr>
        <w:t>datu</w:t>
      </w:r>
      <w:proofErr w:type="spellEnd"/>
      <w:r w:rsidRPr="0079606F">
        <w:rPr>
          <w:sz w:val="23"/>
          <w:szCs w:val="23"/>
        </w:rPr>
        <w:t xml:space="preserve"> </w:t>
      </w:r>
      <w:proofErr w:type="spellStart"/>
      <w:r w:rsidRPr="0079606F">
        <w:rPr>
          <w:sz w:val="23"/>
          <w:szCs w:val="23"/>
        </w:rPr>
        <w:t>sistēmas</w:t>
      </w:r>
      <w:proofErr w:type="spellEnd"/>
      <w:r w:rsidRPr="0079606F">
        <w:rPr>
          <w:sz w:val="23"/>
          <w:szCs w:val="23"/>
        </w:rPr>
        <w:t xml:space="preserve"> </w:t>
      </w:r>
      <w:proofErr w:type="spellStart"/>
      <w:r w:rsidRPr="0079606F">
        <w:rPr>
          <w:sz w:val="23"/>
          <w:szCs w:val="23"/>
        </w:rPr>
        <w:t>metadatiem</w:t>
      </w:r>
      <w:proofErr w:type="spellEnd"/>
      <w:r w:rsidRPr="0079606F">
        <w:rPr>
          <w:sz w:val="23"/>
          <w:szCs w:val="23"/>
        </w:rPr>
        <w:t>.</w:t>
      </w:r>
    </w:p>
    <w:p w14:paraId="7715C006" w14:textId="16D32830" w:rsidR="00F74C40" w:rsidRDefault="00F724A0" w:rsidP="0079606F">
      <w:pPr>
        <w:rPr>
          <w:sz w:val="23"/>
          <w:szCs w:val="23"/>
        </w:rPr>
      </w:pPr>
      <w:r>
        <w:rPr>
          <w:rFonts w:cstheme="minorHAnsi"/>
          <w:lang w:val="lv-LV"/>
        </w:rPr>
        <w:t>⓿</w:t>
      </w:r>
      <w:proofErr w:type="spellStart"/>
      <w:r w:rsidR="00F74C40">
        <w:rPr>
          <w:sz w:val="23"/>
          <w:szCs w:val="23"/>
        </w:rPr>
        <w:t>Izmaiņu</w:t>
      </w:r>
      <w:proofErr w:type="spellEnd"/>
      <w:r w:rsidR="00F74C40">
        <w:rPr>
          <w:sz w:val="23"/>
          <w:szCs w:val="23"/>
        </w:rPr>
        <w:t xml:space="preserve"> </w:t>
      </w:r>
      <w:proofErr w:type="spellStart"/>
      <w:r w:rsidR="00F74C40">
        <w:rPr>
          <w:sz w:val="23"/>
          <w:szCs w:val="23"/>
        </w:rPr>
        <w:t>adaptācijas</w:t>
      </w:r>
      <w:proofErr w:type="spellEnd"/>
      <w:r w:rsidR="00F74C40">
        <w:rPr>
          <w:sz w:val="23"/>
          <w:szCs w:val="23"/>
        </w:rPr>
        <w:t xml:space="preserve"> </w:t>
      </w:r>
      <w:proofErr w:type="spellStart"/>
      <w:r w:rsidR="00F74C40">
        <w:rPr>
          <w:sz w:val="23"/>
          <w:szCs w:val="23"/>
        </w:rPr>
        <w:t>operācijas</w:t>
      </w:r>
      <w:proofErr w:type="spellEnd"/>
      <w:r w:rsidR="00F74C40">
        <w:rPr>
          <w:sz w:val="23"/>
          <w:szCs w:val="23"/>
        </w:rPr>
        <w:t xml:space="preserve"> </w:t>
      </w:r>
      <w:proofErr w:type="spellStart"/>
      <w:r w:rsidR="00F74C40">
        <w:rPr>
          <w:sz w:val="23"/>
          <w:szCs w:val="23"/>
        </w:rPr>
        <w:t>ir</w:t>
      </w:r>
      <w:proofErr w:type="spellEnd"/>
      <w:r w:rsidR="00F74C40">
        <w:rPr>
          <w:sz w:val="23"/>
          <w:szCs w:val="23"/>
        </w:rPr>
        <w:t xml:space="preserve"> </w:t>
      </w:r>
      <w:proofErr w:type="spellStart"/>
      <w:r w:rsidR="00F74C40">
        <w:rPr>
          <w:sz w:val="23"/>
          <w:szCs w:val="23"/>
        </w:rPr>
        <w:t>darbības</w:t>
      </w:r>
      <w:proofErr w:type="spellEnd"/>
      <w:r w:rsidR="00F74C40">
        <w:rPr>
          <w:sz w:val="23"/>
          <w:szCs w:val="23"/>
        </w:rPr>
        <w:t xml:space="preserve"> </w:t>
      </w:r>
      <w:proofErr w:type="spellStart"/>
      <w:r w:rsidR="00F74C40">
        <w:rPr>
          <w:sz w:val="23"/>
          <w:szCs w:val="23"/>
        </w:rPr>
        <w:t>jeb</w:t>
      </w:r>
      <w:proofErr w:type="spellEnd"/>
      <w:r w:rsidR="00F74C40">
        <w:rPr>
          <w:sz w:val="23"/>
          <w:szCs w:val="23"/>
        </w:rPr>
        <w:t xml:space="preserve"> </w:t>
      </w:r>
      <w:proofErr w:type="spellStart"/>
      <w:r w:rsidR="00F74C40">
        <w:rPr>
          <w:sz w:val="23"/>
          <w:szCs w:val="23"/>
        </w:rPr>
        <w:t>soļi</w:t>
      </w:r>
      <w:proofErr w:type="spellEnd"/>
      <w:r w:rsidR="00F74C40">
        <w:rPr>
          <w:sz w:val="23"/>
          <w:szCs w:val="23"/>
        </w:rPr>
        <w:t xml:space="preserve">, kas </w:t>
      </w:r>
      <w:proofErr w:type="spellStart"/>
      <w:r w:rsidR="00F74C40">
        <w:rPr>
          <w:sz w:val="23"/>
          <w:szCs w:val="23"/>
        </w:rPr>
        <w:t>jāveic</w:t>
      </w:r>
      <w:proofErr w:type="spellEnd"/>
      <w:r w:rsidR="00F74C40">
        <w:rPr>
          <w:sz w:val="23"/>
          <w:szCs w:val="23"/>
        </w:rPr>
        <w:t xml:space="preserve">, </w:t>
      </w:r>
      <w:proofErr w:type="spellStart"/>
      <w:r w:rsidR="00F74C40">
        <w:rPr>
          <w:sz w:val="23"/>
          <w:szCs w:val="23"/>
        </w:rPr>
        <w:t>lai</w:t>
      </w:r>
      <w:proofErr w:type="spellEnd"/>
      <w:r w:rsidR="00F74C40">
        <w:rPr>
          <w:sz w:val="23"/>
          <w:szCs w:val="23"/>
        </w:rPr>
        <w:t xml:space="preserve"> </w:t>
      </w:r>
      <w:proofErr w:type="spellStart"/>
      <w:r w:rsidR="00F74C40">
        <w:rPr>
          <w:sz w:val="23"/>
          <w:szCs w:val="23"/>
        </w:rPr>
        <w:t>adaptētu</w:t>
      </w:r>
      <w:proofErr w:type="spellEnd"/>
      <w:r w:rsidR="00F74C40">
        <w:rPr>
          <w:sz w:val="23"/>
          <w:szCs w:val="23"/>
        </w:rPr>
        <w:t xml:space="preserve"> </w:t>
      </w:r>
      <w:proofErr w:type="spellStart"/>
      <w:r w:rsidR="00F74C40">
        <w:rPr>
          <w:sz w:val="23"/>
          <w:szCs w:val="23"/>
        </w:rPr>
        <w:t>izmaiņas</w:t>
      </w:r>
      <w:proofErr w:type="spellEnd"/>
      <w:r w:rsidR="00F74C40">
        <w:rPr>
          <w:sz w:val="23"/>
          <w:szCs w:val="23"/>
        </w:rPr>
        <w:t xml:space="preserve"> </w:t>
      </w:r>
      <w:proofErr w:type="spellStart"/>
      <w:r w:rsidR="00F74C40">
        <w:rPr>
          <w:sz w:val="23"/>
          <w:szCs w:val="23"/>
        </w:rPr>
        <w:t>sistēmā</w:t>
      </w:r>
      <w:proofErr w:type="spellEnd"/>
      <w:r w:rsidR="00F74C40">
        <w:rPr>
          <w:sz w:val="23"/>
          <w:szCs w:val="23"/>
        </w:rPr>
        <w:t xml:space="preserve">. </w:t>
      </w:r>
      <w:proofErr w:type="spellStart"/>
      <w:r w:rsidR="00F74C40">
        <w:rPr>
          <w:sz w:val="23"/>
          <w:szCs w:val="23"/>
        </w:rPr>
        <w:t>Tās</w:t>
      </w:r>
      <w:proofErr w:type="spellEnd"/>
      <w:r w:rsidR="00F74C40">
        <w:rPr>
          <w:sz w:val="23"/>
          <w:szCs w:val="23"/>
        </w:rPr>
        <w:t xml:space="preserve"> </w:t>
      </w:r>
      <w:proofErr w:type="spellStart"/>
      <w:r w:rsidR="00F74C40">
        <w:rPr>
          <w:sz w:val="23"/>
          <w:szCs w:val="23"/>
        </w:rPr>
        <w:t>ir</w:t>
      </w:r>
      <w:proofErr w:type="spellEnd"/>
      <w:r w:rsidR="00F74C40">
        <w:rPr>
          <w:sz w:val="23"/>
          <w:szCs w:val="23"/>
        </w:rPr>
        <w:t xml:space="preserve"> </w:t>
      </w:r>
      <w:proofErr w:type="spellStart"/>
      <w:r w:rsidR="00F74C40">
        <w:rPr>
          <w:sz w:val="23"/>
          <w:szCs w:val="23"/>
        </w:rPr>
        <w:t>iespējami</w:t>
      </w:r>
      <w:proofErr w:type="spellEnd"/>
      <w:r w:rsidR="00F74C40">
        <w:rPr>
          <w:sz w:val="23"/>
          <w:szCs w:val="23"/>
        </w:rPr>
        <w:t xml:space="preserve"> </w:t>
      </w:r>
      <w:proofErr w:type="spellStart"/>
      <w:r w:rsidR="00F74C40">
        <w:rPr>
          <w:sz w:val="23"/>
          <w:szCs w:val="23"/>
        </w:rPr>
        <w:t>īsas</w:t>
      </w:r>
      <w:proofErr w:type="spellEnd"/>
      <w:r w:rsidR="00F74C40">
        <w:rPr>
          <w:sz w:val="23"/>
          <w:szCs w:val="23"/>
        </w:rPr>
        <w:t xml:space="preserve"> un </w:t>
      </w:r>
      <w:proofErr w:type="spellStart"/>
      <w:r w:rsidR="00F74C40">
        <w:rPr>
          <w:sz w:val="23"/>
          <w:szCs w:val="23"/>
        </w:rPr>
        <w:t>universālas</w:t>
      </w:r>
      <w:proofErr w:type="spellEnd"/>
      <w:r w:rsidR="00F74C40">
        <w:rPr>
          <w:sz w:val="23"/>
          <w:szCs w:val="23"/>
        </w:rPr>
        <w:t xml:space="preserve">. </w:t>
      </w:r>
      <w:proofErr w:type="spellStart"/>
      <w:r w:rsidR="00F74C40">
        <w:rPr>
          <w:sz w:val="23"/>
          <w:szCs w:val="23"/>
        </w:rPr>
        <w:t>Katra</w:t>
      </w:r>
      <w:proofErr w:type="spellEnd"/>
      <w:r w:rsidR="00F74C40">
        <w:rPr>
          <w:sz w:val="23"/>
          <w:szCs w:val="23"/>
        </w:rPr>
        <w:t xml:space="preserve"> no </w:t>
      </w:r>
      <w:proofErr w:type="spellStart"/>
      <w:r w:rsidR="00F74C40">
        <w:rPr>
          <w:sz w:val="23"/>
          <w:szCs w:val="23"/>
        </w:rPr>
        <w:t>darbībām</w:t>
      </w:r>
      <w:proofErr w:type="spellEnd"/>
      <w:r w:rsidR="00F74C40">
        <w:rPr>
          <w:sz w:val="23"/>
          <w:szCs w:val="23"/>
        </w:rPr>
        <w:t xml:space="preserve"> </w:t>
      </w:r>
      <w:proofErr w:type="spellStart"/>
      <w:r w:rsidR="00F74C40">
        <w:rPr>
          <w:sz w:val="23"/>
          <w:szCs w:val="23"/>
        </w:rPr>
        <w:t>tiek</w:t>
      </w:r>
      <w:proofErr w:type="spellEnd"/>
      <w:r w:rsidR="00F74C40">
        <w:rPr>
          <w:sz w:val="23"/>
          <w:szCs w:val="23"/>
        </w:rPr>
        <w:t xml:space="preserve"> </w:t>
      </w:r>
      <w:proofErr w:type="spellStart"/>
      <w:r w:rsidR="00F74C40">
        <w:rPr>
          <w:sz w:val="23"/>
          <w:szCs w:val="23"/>
        </w:rPr>
        <w:t>glabāta</w:t>
      </w:r>
      <w:proofErr w:type="spellEnd"/>
      <w:r w:rsidR="00F74C40">
        <w:rPr>
          <w:sz w:val="23"/>
          <w:szCs w:val="23"/>
        </w:rPr>
        <w:t xml:space="preserve"> </w:t>
      </w:r>
      <w:proofErr w:type="spellStart"/>
      <w:r w:rsidR="00F74C40">
        <w:rPr>
          <w:sz w:val="23"/>
          <w:szCs w:val="23"/>
        </w:rPr>
        <w:t>kā</w:t>
      </w:r>
      <w:proofErr w:type="spellEnd"/>
      <w:r w:rsidR="00F74C40">
        <w:rPr>
          <w:sz w:val="23"/>
          <w:szCs w:val="23"/>
        </w:rPr>
        <w:t xml:space="preserve"> </w:t>
      </w:r>
      <w:proofErr w:type="spellStart"/>
      <w:r w:rsidR="00F74C40">
        <w:rPr>
          <w:sz w:val="23"/>
          <w:szCs w:val="23"/>
        </w:rPr>
        <w:t>ieraksts</w:t>
      </w:r>
      <w:proofErr w:type="spellEnd"/>
      <w:r w:rsidR="00F74C40">
        <w:rPr>
          <w:sz w:val="23"/>
          <w:szCs w:val="23"/>
        </w:rPr>
        <w:t xml:space="preserve"> </w:t>
      </w:r>
      <w:proofErr w:type="spellStart"/>
      <w:r w:rsidR="00F74C40">
        <w:rPr>
          <w:sz w:val="23"/>
          <w:szCs w:val="23"/>
        </w:rPr>
        <w:t>tabulā</w:t>
      </w:r>
      <w:proofErr w:type="spellEnd"/>
      <w:r w:rsidR="00F74C40">
        <w:rPr>
          <w:sz w:val="23"/>
          <w:szCs w:val="23"/>
        </w:rPr>
        <w:t xml:space="preserve"> </w:t>
      </w:r>
      <w:proofErr w:type="spellStart"/>
      <w:r w:rsidR="00F74C40" w:rsidRPr="00F74C40">
        <w:rPr>
          <w:b/>
          <w:bCs/>
          <w:i/>
          <w:iCs/>
          <w:sz w:val="23"/>
          <w:szCs w:val="23"/>
        </w:rPr>
        <w:t>ChangeAdaptationOperation</w:t>
      </w:r>
      <w:proofErr w:type="spellEnd"/>
      <w:r w:rsidR="00F74C40">
        <w:rPr>
          <w:i/>
          <w:iCs/>
          <w:sz w:val="23"/>
          <w:szCs w:val="23"/>
        </w:rPr>
        <w:t>.</w:t>
      </w:r>
      <w:r w:rsidR="00F74C40">
        <w:rPr>
          <w:sz w:val="23"/>
          <w:szCs w:val="23"/>
        </w:rPr>
        <w:t xml:space="preserve"> </w:t>
      </w:r>
      <w:proofErr w:type="spellStart"/>
      <w:r w:rsidR="00F74C40">
        <w:rPr>
          <w:sz w:val="23"/>
          <w:szCs w:val="23"/>
        </w:rPr>
        <w:t>Darbībai</w:t>
      </w:r>
      <w:proofErr w:type="spellEnd"/>
      <w:r w:rsidR="00F74C40">
        <w:rPr>
          <w:sz w:val="23"/>
          <w:szCs w:val="23"/>
        </w:rPr>
        <w:t xml:space="preserve"> </w:t>
      </w:r>
      <w:proofErr w:type="spellStart"/>
      <w:r w:rsidR="00F74C40">
        <w:rPr>
          <w:sz w:val="23"/>
          <w:szCs w:val="23"/>
        </w:rPr>
        <w:t>ir</w:t>
      </w:r>
      <w:proofErr w:type="spellEnd"/>
      <w:r w:rsidR="00F74C40">
        <w:rPr>
          <w:sz w:val="23"/>
          <w:szCs w:val="23"/>
        </w:rPr>
        <w:t xml:space="preserve"> tips, kas </w:t>
      </w:r>
      <w:proofErr w:type="spellStart"/>
      <w:r w:rsidR="00F74C40">
        <w:rPr>
          <w:sz w:val="23"/>
          <w:szCs w:val="23"/>
        </w:rPr>
        <w:t>norāda</w:t>
      </w:r>
      <w:proofErr w:type="spellEnd"/>
      <w:r w:rsidR="00F74C40">
        <w:rPr>
          <w:sz w:val="23"/>
          <w:szCs w:val="23"/>
        </w:rPr>
        <w:t xml:space="preserve"> </w:t>
      </w:r>
      <w:proofErr w:type="spellStart"/>
      <w:r w:rsidR="00F74C40">
        <w:rPr>
          <w:sz w:val="23"/>
          <w:szCs w:val="23"/>
        </w:rPr>
        <w:t>uz</w:t>
      </w:r>
      <w:proofErr w:type="spellEnd"/>
      <w:r w:rsidR="00F74C40">
        <w:rPr>
          <w:sz w:val="23"/>
          <w:szCs w:val="23"/>
        </w:rPr>
        <w:t xml:space="preserve"> to, </w:t>
      </w:r>
      <w:proofErr w:type="spellStart"/>
      <w:r w:rsidR="00F74C40">
        <w:rPr>
          <w:sz w:val="23"/>
          <w:szCs w:val="23"/>
        </w:rPr>
        <w:t>vai</w:t>
      </w:r>
      <w:proofErr w:type="spellEnd"/>
      <w:r w:rsidR="00F74C40">
        <w:rPr>
          <w:sz w:val="23"/>
          <w:szCs w:val="23"/>
        </w:rPr>
        <w:t xml:space="preserve"> </w:t>
      </w:r>
      <w:proofErr w:type="spellStart"/>
      <w:r w:rsidR="00F74C40">
        <w:rPr>
          <w:sz w:val="23"/>
          <w:szCs w:val="23"/>
        </w:rPr>
        <w:t>tā</w:t>
      </w:r>
      <w:proofErr w:type="spellEnd"/>
      <w:r w:rsidR="00F74C40">
        <w:rPr>
          <w:sz w:val="23"/>
          <w:szCs w:val="23"/>
        </w:rPr>
        <w:t xml:space="preserve"> </w:t>
      </w:r>
      <w:proofErr w:type="spellStart"/>
      <w:r w:rsidR="00F74C40">
        <w:rPr>
          <w:sz w:val="23"/>
          <w:szCs w:val="23"/>
        </w:rPr>
        <w:t>ir</w:t>
      </w:r>
      <w:proofErr w:type="spellEnd"/>
      <w:r w:rsidR="00F74C40">
        <w:rPr>
          <w:sz w:val="23"/>
          <w:szCs w:val="23"/>
        </w:rPr>
        <w:t xml:space="preserve"> </w:t>
      </w:r>
      <w:proofErr w:type="spellStart"/>
      <w:r w:rsidR="00F74C40">
        <w:rPr>
          <w:sz w:val="23"/>
          <w:szCs w:val="23"/>
        </w:rPr>
        <w:t>manuāli</w:t>
      </w:r>
      <w:proofErr w:type="spellEnd"/>
      <w:r w:rsidR="00F74C40">
        <w:rPr>
          <w:sz w:val="23"/>
          <w:szCs w:val="23"/>
        </w:rPr>
        <w:t xml:space="preserve"> </w:t>
      </w:r>
      <w:proofErr w:type="spellStart"/>
      <w:r w:rsidR="00F74C40">
        <w:rPr>
          <w:sz w:val="23"/>
          <w:szCs w:val="23"/>
        </w:rPr>
        <w:t>veicama</w:t>
      </w:r>
      <w:proofErr w:type="spellEnd"/>
      <w:r w:rsidR="00F74C40">
        <w:rPr>
          <w:sz w:val="23"/>
          <w:szCs w:val="23"/>
        </w:rPr>
        <w:t xml:space="preserve"> </w:t>
      </w:r>
      <w:proofErr w:type="spellStart"/>
      <w:r w:rsidR="00F74C40">
        <w:rPr>
          <w:sz w:val="23"/>
          <w:szCs w:val="23"/>
        </w:rPr>
        <w:t>vai</w:t>
      </w:r>
      <w:proofErr w:type="spellEnd"/>
      <w:r w:rsidR="00F74C40">
        <w:rPr>
          <w:sz w:val="23"/>
          <w:szCs w:val="23"/>
        </w:rPr>
        <w:t xml:space="preserve"> </w:t>
      </w:r>
      <w:proofErr w:type="spellStart"/>
      <w:r w:rsidR="00F74C40">
        <w:rPr>
          <w:sz w:val="23"/>
          <w:szCs w:val="23"/>
        </w:rPr>
        <w:t>automātiski</w:t>
      </w:r>
      <w:proofErr w:type="spellEnd"/>
      <w:r w:rsidR="00F74C40">
        <w:rPr>
          <w:sz w:val="23"/>
          <w:szCs w:val="23"/>
        </w:rPr>
        <w:t xml:space="preserve"> </w:t>
      </w:r>
      <w:proofErr w:type="spellStart"/>
      <w:r w:rsidR="00F74C40">
        <w:rPr>
          <w:sz w:val="23"/>
          <w:szCs w:val="23"/>
        </w:rPr>
        <w:t>izpildāma</w:t>
      </w:r>
      <w:proofErr w:type="spellEnd"/>
      <w:r w:rsidR="00F74C40">
        <w:rPr>
          <w:sz w:val="23"/>
          <w:szCs w:val="23"/>
        </w:rPr>
        <w:t xml:space="preserve">. </w:t>
      </w:r>
      <w:proofErr w:type="spellStart"/>
      <w:r w:rsidR="00F74C40">
        <w:rPr>
          <w:sz w:val="23"/>
          <w:szCs w:val="23"/>
        </w:rPr>
        <w:t>Vairākas</w:t>
      </w:r>
      <w:proofErr w:type="spellEnd"/>
      <w:r w:rsidR="00F74C40">
        <w:rPr>
          <w:sz w:val="23"/>
          <w:szCs w:val="23"/>
        </w:rPr>
        <w:t xml:space="preserve"> </w:t>
      </w:r>
      <w:proofErr w:type="spellStart"/>
      <w:r w:rsidR="00F74C40">
        <w:rPr>
          <w:sz w:val="23"/>
          <w:szCs w:val="23"/>
        </w:rPr>
        <w:t>dažādu</w:t>
      </w:r>
      <w:proofErr w:type="spellEnd"/>
      <w:r w:rsidR="00F74C40">
        <w:rPr>
          <w:sz w:val="23"/>
          <w:szCs w:val="23"/>
        </w:rPr>
        <w:t xml:space="preserve"> </w:t>
      </w:r>
      <w:proofErr w:type="spellStart"/>
      <w:r w:rsidR="00F74C40">
        <w:rPr>
          <w:sz w:val="23"/>
          <w:szCs w:val="23"/>
        </w:rPr>
        <w:t>tipu</w:t>
      </w:r>
      <w:proofErr w:type="spellEnd"/>
      <w:r w:rsidR="00F74C40">
        <w:rPr>
          <w:sz w:val="23"/>
          <w:szCs w:val="23"/>
        </w:rPr>
        <w:t xml:space="preserve"> </w:t>
      </w:r>
      <w:proofErr w:type="spellStart"/>
      <w:r w:rsidR="00F74C40">
        <w:rPr>
          <w:sz w:val="23"/>
          <w:szCs w:val="23"/>
        </w:rPr>
        <w:t>izmaiņu</w:t>
      </w:r>
      <w:proofErr w:type="spellEnd"/>
      <w:r w:rsidR="00F74C40">
        <w:rPr>
          <w:sz w:val="23"/>
          <w:szCs w:val="23"/>
        </w:rPr>
        <w:t xml:space="preserve"> </w:t>
      </w:r>
      <w:proofErr w:type="spellStart"/>
      <w:r w:rsidR="00F74C40">
        <w:rPr>
          <w:sz w:val="23"/>
          <w:szCs w:val="23"/>
        </w:rPr>
        <w:t>adaptāciju</w:t>
      </w:r>
      <w:proofErr w:type="spellEnd"/>
      <w:r w:rsidR="00F74C40">
        <w:rPr>
          <w:sz w:val="23"/>
          <w:szCs w:val="23"/>
        </w:rPr>
        <w:t xml:space="preserve"> </w:t>
      </w:r>
      <w:proofErr w:type="spellStart"/>
      <w:r w:rsidR="00F74C40">
        <w:rPr>
          <w:sz w:val="23"/>
          <w:szCs w:val="23"/>
        </w:rPr>
        <w:t>veikšanai</w:t>
      </w:r>
      <w:proofErr w:type="spellEnd"/>
      <w:r w:rsidR="00F74C40">
        <w:rPr>
          <w:sz w:val="23"/>
          <w:szCs w:val="23"/>
        </w:rPr>
        <w:t xml:space="preserve"> </w:t>
      </w:r>
      <w:proofErr w:type="spellStart"/>
      <w:r w:rsidR="00F74C40">
        <w:rPr>
          <w:sz w:val="23"/>
          <w:szCs w:val="23"/>
        </w:rPr>
        <w:t>izmantotās</w:t>
      </w:r>
      <w:proofErr w:type="spellEnd"/>
      <w:r w:rsidR="00F74C40">
        <w:rPr>
          <w:sz w:val="23"/>
          <w:szCs w:val="23"/>
        </w:rPr>
        <w:t xml:space="preserve"> </w:t>
      </w:r>
      <w:proofErr w:type="spellStart"/>
      <w:r w:rsidR="00F74C40">
        <w:rPr>
          <w:sz w:val="23"/>
          <w:szCs w:val="23"/>
        </w:rPr>
        <w:t>darbības</w:t>
      </w:r>
      <w:proofErr w:type="spellEnd"/>
      <w:r w:rsidR="00F74C40">
        <w:rPr>
          <w:sz w:val="23"/>
          <w:szCs w:val="23"/>
        </w:rPr>
        <w:t xml:space="preserve"> </w:t>
      </w:r>
      <w:proofErr w:type="spellStart"/>
      <w:r w:rsidR="00F74C40">
        <w:rPr>
          <w:sz w:val="23"/>
          <w:szCs w:val="23"/>
        </w:rPr>
        <w:t>pārklājas</w:t>
      </w:r>
      <w:proofErr w:type="spellEnd"/>
      <w:r w:rsidR="00F74C40">
        <w:rPr>
          <w:sz w:val="23"/>
          <w:szCs w:val="23"/>
        </w:rPr>
        <w:t xml:space="preserve">, </w:t>
      </w:r>
      <w:proofErr w:type="spellStart"/>
      <w:r w:rsidR="00F74C40">
        <w:rPr>
          <w:sz w:val="23"/>
          <w:szCs w:val="23"/>
        </w:rPr>
        <w:t>tāpēc</w:t>
      </w:r>
      <w:proofErr w:type="spellEnd"/>
      <w:r w:rsidR="00F74C40">
        <w:rPr>
          <w:sz w:val="23"/>
          <w:szCs w:val="23"/>
        </w:rPr>
        <w:t xml:space="preserve"> </w:t>
      </w:r>
      <w:proofErr w:type="spellStart"/>
      <w:r w:rsidR="00F74C40">
        <w:rPr>
          <w:sz w:val="23"/>
          <w:szCs w:val="23"/>
        </w:rPr>
        <w:t>tās</w:t>
      </w:r>
      <w:proofErr w:type="spellEnd"/>
      <w:r w:rsidR="00F74C40">
        <w:rPr>
          <w:sz w:val="23"/>
          <w:szCs w:val="23"/>
        </w:rPr>
        <w:t xml:space="preserve"> </w:t>
      </w:r>
      <w:proofErr w:type="spellStart"/>
      <w:r w:rsidR="00F74C40">
        <w:rPr>
          <w:sz w:val="23"/>
          <w:szCs w:val="23"/>
        </w:rPr>
        <w:t>tiek</w:t>
      </w:r>
      <w:proofErr w:type="spellEnd"/>
      <w:r w:rsidR="00F74C40">
        <w:rPr>
          <w:sz w:val="23"/>
          <w:szCs w:val="23"/>
        </w:rPr>
        <w:t xml:space="preserve"> </w:t>
      </w:r>
      <w:proofErr w:type="spellStart"/>
      <w:r w:rsidR="00F74C40">
        <w:rPr>
          <w:sz w:val="23"/>
          <w:szCs w:val="23"/>
        </w:rPr>
        <w:t>glabātas</w:t>
      </w:r>
      <w:proofErr w:type="spellEnd"/>
      <w:r w:rsidR="00F74C40">
        <w:rPr>
          <w:sz w:val="23"/>
          <w:szCs w:val="23"/>
        </w:rPr>
        <w:t xml:space="preserve"> </w:t>
      </w:r>
      <w:proofErr w:type="spellStart"/>
      <w:r w:rsidR="00F74C40">
        <w:rPr>
          <w:sz w:val="23"/>
          <w:szCs w:val="23"/>
        </w:rPr>
        <w:t>atsevišķā</w:t>
      </w:r>
      <w:proofErr w:type="spellEnd"/>
      <w:r w:rsidR="00F74C40">
        <w:rPr>
          <w:sz w:val="23"/>
          <w:szCs w:val="23"/>
        </w:rPr>
        <w:t xml:space="preserve"> </w:t>
      </w:r>
      <w:proofErr w:type="spellStart"/>
      <w:r w:rsidR="00F74C40">
        <w:rPr>
          <w:sz w:val="23"/>
          <w:szCs w:val="23"/>
        </w:rPr>
        <w:t>tabulā</w:t>
      </w:r>
      <w:proofErr w:type="spellEnd"/>
      <w:r w:rsidR="00F74C40">
        <w:rPr>
          <w:sz w:val="23"/>
          <w:szCs w:val="23"/>
        </w:rPr>
        <w:t xml:space="preserve">, </w:t>
      </w:r>
      <w:proofErr w:type="spellStart"/>
      <w:r w:rsidR="00F74C40">
        <w:rPr>
          <w:sz w:val="23"/>
          <w:szCs w:val="23"/>
        </w:rPr>
        <w:t>lai</w:t>
      </w:r>
      <w:proofErr w:type="spellEnd"/>
      <w:r w:rsidR="00F74C40">
        <w:rPr>
          <w:sz w:val="23"/>
          <w:szCs w:val="23"/>
        </w:rPr>
        <w:t xml:space="preserve"> </w:t>
      </w:r>
      <w:proofErr w:type="spellStart"/>
      <w:r w:rsidR="00F74C40">
        <w:rPr>
          <w:sz w:val="23"/>
          <w:szCs w:val="23"/>
        </w:rPr>
        <w:t>novērstu</w:t>
      </w:r>
      <w:proofErr w:type="spellEnd"/>
      <w:r w:rsidR="00F74C40">
        <w:rPr>
          <w:sz w:val="23"/>
          <w:szCs w:val="23"/>
        </w:rPr>
        <w:t xml:space="preserve"> </w:t>
      </w:r>
      <w:proofErr w:type="spellStart"/>
      <w:r w:rsidR="00F74C40">
        <w:rPr>
          <w:sz w:val="23"/>
          <w:szCs w:val="23"/>
        </w:rPr>
        <w:t>informācijas</w:t>
      </w:r>
      <w:proofErr w:type="spellEnd"/>
      <w:r w:rsidR="00F74C40">
        <w:rPr>
          <w:sz w:val="23"/>
          <w:szCs w:val="23"/>
        </w:rPr>
        <w:t xml:space="preserve"> </w:t>
      </w:r>
      <w:proofErr w:type="spellStart"/>
      <w:r w:rsidR="00F74C40">
        <w:rPr>
          <w:sz w:val="23"/>
          <w:szCs w:val="23"/>
        </w:rPr>
        <w:t>dublēšanos</w:t>
      </w:r>
      <w:proofErr w:type="spellEnd"/>
      <w:r w:rsidR="00F74C40">
        <w:rPr>
          <w:sz w:val="23"/>
          <w:szCs w:val="23"/>
        </w:rPr>
        <w:t xml:space="preserve"> </w:t>
      </w:r>
      <w:proofErr w:type="spellStart"/>
      <w:r w:rsidR="00F74C40">
        <w:rPr>
          <w:sz w:val="23"/>
          <w:szCs w:val="23"/>
        </w:rPr>
        <w:t>datu</w:t>
      </w:r>
      <w:proofErr w:type="spellEnd"/>
      <w:r w:rsidR="00F74C40">
        <w:rPr>
          <w:sz w:val="23"/>
          <w:szCs w:val="23"/>
        </w:rPr>
        <w:t xml:space="preserve"> </w:t>
      </w:r>
      <w:proofErr w:type="spellStart"/>
      <w:r w:rsidR="00F74C40">
        <w:rPr>
          <w:sz w:val="23"/>
          <w:szCs w:val="23"/>
        </w:rPr>
        <w:t>bāzē</w:t>
      </w:r>
      <w:proofErr w:type="spellEnd"/>
      <w:r w:rsidR="00F74C40">
        <w:rPr>
          <w:sz w:val="23"/>
          <w:szCs w:val="23"/>
        </w:rPr>
        <w:t>.</w:t>
      </w:r>
    </w:p>
    <w:p w14:paraId="0CEC5759" w14:textId="3DB9717C" w:rsidR="00F74C40" w:rsidRDefault="00F724A0" w:rsidP="0079606F">
      <w:pPr>
        <w:rPr>
          <w:sz w:val="23"/>
          <w:szCs w:val="23"/>
        </w:rPr>
      </w:pPr>
      <w:r>
        <w:rPr>
          <w:rFonts w:cstheme="minorHAnsi"/>
          <w:lang w:val="lv-LV"/>
        </w:rPr>
        <w:t>⓿</w:t>
      </w:r>
      <w:proofErr w:type="spellStart"/>
      <w:r w:rsidR="00F74C40">
        <w:rPr>
          <w:sz w:val="23"/>
          <w:szCs w:val="23"/>
        </w:rPr>
        <w:t>Izmaiņu</w:t>
      </w:r>
      <w:proofErr w:type="spellEnd"/>
      <w:r w:rsidR="00F74C40">
        <w:rPr>
          <w:sz w:val="23"/>
          <w:szCs w:val="23"/>
        </w:rPr>
        <w:t xml:space="preserve"> </w:t>
      </w:r>
      <w:proofErr w:type="spellStart"/>
      <w:r w:rsidR="00F74C40">
        <w:rPr>
          <w:sz w:val="23"/>
          <w:szCs w:val="23"/>
        </w:rPr>
        <w:t>adaptācijas</w:t>
      </w:r>
      <w:proofErr w:type="spellEnd"/>
      <w:r w:rsidR="00F74C40">
        <w:rPr>
          <w:sz w:val="23"/>
          <w:szCs w:val="23"/>
        </w:rPr>
        <w:t xml:space="preserve"> </w:t>
      </w:r>
      <w:proofErr w:type="spellStart"/>
      <w:r w:rsidR="00F74C40">
        <w:rPr>
          <w:sz w:val="23"/>
          <w:szCs w:val="23"/>
        </w:rPr>
        <w:t>scenārijs</w:t>
      </w:r>
      <w:proofErr w:type="spellEnd"/>
      <w:r w:rsidR="00F74C40">
        <w:rPr>
          <w:sz w:val="23"/>
          <w:szCs w:val="23"/>
        </w:rPr>
        <w:t xml:space="preserve"> </w:t>
      </w:r>
      <w:proofErr w:type="spellStart"/>
      <w:r w:rsidR="00F74C40">
        <w:rPr>
          <w:sz w:val="23"/>
          <w:szCs w:val="23"/>
        </w:rPr>
        <w:t>ir</w:t>
      </w:r>
      <w:proofErr w:type="spellEnd"/>
      <w:r w:rsidR="00F74C40">
        <w:rPr>
          <w:sz w:val="23"/>
          <w:szCs w:val="23"/>
        </w:rPr>
        <w:t xml:space="preserve"> </w:t>
      </w:r>
      <w:proofErr w:type="spellStart"/>
      <w:r w:rsidR="00F74C40">
        <w:rPr>
          <w:sz w:val="23"/>
          <w:szCs w:val="23"/>
        </w:rPr>
        <w:t>secīgu</w:t>
      </w:r>
      <w:proofErr w:type="spellEnd"/>
      <w:r w:rsidR="00F74C40">
        <w:rPr>
          <w:sz w:val="23"/>
          <w:szCs w:val="23"/>
        </w:rPr>
        <w:t xml:space="preserve"> </w:t>
      </w:r>
      <w:proofErr w:type="spellStart"/>
      <w:r w:rsidR="00F74C40">
        <w:rPr>
          <w:sz w:val="23"/>
          <w:szCs w:val="23"/>
        </w:rPr>
        <w:t>darbību</w:t>
      </w:r>
      <w:proofErr w:type="spellEnd"/>
      <w:r w:rsidR="00F74C40">
        <w:rPr>
          <w:sz w:val="23"/>
          <w:szCs w:val="23"/>
        </w:rPr>
        <w:t xml:space="preserve"> </w:t>
      </w:r>
      <w:proofErr w:type="spellStart"/>
      <w:r w:rsidR="00F74C40">
        <w:rPr>
          <w:sz w:val="23"/>
          <w:szCs w:val="23"/>
        </w:rPr>
        <w:t>virkne</w:t>
      </w:r>
      <w:proofErr w:type="spellEnd"/>
      <w:r w:rsidR="00F74C40">
        <w:rPr>
          <w:sz w:val="23"/>
          <w:szCs w:val="23"/>
        </w:rPr>
        <w:t xml:space="preserve">, kas </w:t>
      </w:r>
      <w:proofErr w:type="spellStart"/>
      <w:r w:rsidR="00F74C40">
        <w:rPr>
          <w:sz w:val="23"/>
          <w:szCs w:val="23"/>
        </w:rPr>
        <w:t>tiek</w:t>
      </w:r>
      <w:proofErr w:type="spellEnd"/>
      <w:r w:rsidR="00F74C40">
        <w:rPr>
          <w:sz w:val="23"/>
          <w:szCs w:val="23"/>
        </w:rPr>
        <w:t xml:space="preserve"> </w:t>
      </w:r>
      <w:proofErr w:type="spellStart"/>
      <w:r w:rsidR="00F74C40">
        <w:rPr>
          <w:sz w:val="23"/>
          <w:szCs w:val="23"/>
        </w:rPr>
        <w:t>veikta</w:t>
      </w:r>
      <w:proofErr w:type="spellEnd"/>
      <w:r w:rsidR="00F74C40">
        <w:rPr>
          <w:sz w:val="23"/>
          <w:szCs w:val="23"/>
        </w:rPr>
        <w:t xml:space="preserve">, </w:t>
      </w:r>
      <w:proofErr w:type="spellStart"/>
      <w:r w:rsidR="00F74C40">
        <w:rPr>
          <w:sz w:val="23"/>
          <w:szCs w:val="23"/>
        </w:rPr>
        <w:t>lai</w:t>
      </w:r>
      <w:proofErr w:type="spellEnd"/>
      <w:r w:rsidR="00F74C40">
        <w:rPr>
          <w:sz w:val="23"/>
          <w:szCs w:val="23"/>
        </w:rPr>
        <w:t xml:space="preserve"> </w:t>
      </w:r>
      <w:proofErr w:type="spellStart"/>
      <w:r w:rsidR="00F74C40">
        <w:rPr>
          <w:sz w:val="23"/>
          <w:szCs w:val="23"/>
        </w:rPr>
        <w:t>veiksmīgi</w:t>
      </w:r>
      <w:proofErr w:type="spellEnd"/>
      <w:r w:rsidR="00F74C40">
        <w:rPr>
          <w:sz w:val="23"/>
          <w:szCs w:val="23"/>
        </w:rPr>
        <w:t xml:space="preserve"> </w:t>
      </w:r>
      <w:proofErr w:type="spellStart"/>
      <w:r w:rsidR="00F74C40">
        <w:rPr>
          <w:sz w:val="23"/>
          <w:szCs w:val="23"/>
        </w:rPr>
        <w:t>adaptētu</w:t>
      </w:r>
      <w:proofErr w:type="spellEnd"/>
      <w:r w:rsidR="00F74C40">
        <w:rPr>
          <w:sz w:val="23"/>
          <w:szCs w:val="23"/>
        </w:rPr>
        <w:t xml:space="preserve"> </w:t>
      </w:r>
      <w:proofErr w:type="spellStart"/>
      <w:r w:rsidR="00F74C40">
        <w:rPr>
          <w:sz w:val="23"/>
          <w:szCs w:val="23"/>
        </w:rPr>
        <w:t>izmaiņu</w:t>
      </w:r>
      <w:proofErr w:type="spellEnd"/>
      <w:r w:rsidR="00F74C40">
        <w:rPr>
          <w:sz w:val="23"/>
          <w:szCs w:val="23"/>
        </w:rPr>
        <w:t xml:space="preserve"> </w:t>
      </w:r>
      <w:proofErr w:type="spellStart"/>
      <w:r w:rsidR="00F74C40">
        <w:rPr>
          <w:sz w:val="23"/>
          <w:szCs w:val="23"/>
        </w:rPr>
        <w:t>sistēmā</w:t>
      </w:r>
      <w:proofErr w:type="spellEnd"/>
      <w:r w:rsidR="00F74C40">
        <w:rPr>
          <w:sz w:val="23"/>
          <w:szCs w:val="23"/>
        </w:rPr>
        <w:t xml:space="preserve">. </w:t>
      </w:r>
      <w:proofErr w:type="spellStart"/>
      <w:r w:rsidR="00F74C40">
        <w:rPr>
          <w:sz w:val="23"/>
          <w:szCs w:val="23"/>
        </w:rPr>
        <w:t>Katram</w:t>
      </w:r>
      <w:proofErr w:type="spellEnd"/>
      <w:r w:rsidR="00F74C40">
        <w:rPr>
          <w:sz w:val="23"/>
          <w:szCs w:val="23"/>
        </w:rPr>
        <w:t xml:space="preserve"> no </w:t>
      </w:r>
      <w:proofErr w:type="spellStart"/>
      <w:r w:rsidR="00F74C40">
        <w:rPr>
          <w:sz w:val="23"/>
          <w:szCs w:val="23"/>
        </w:rPr>
        <w:t>izmaiņu</w:t>
      </w:r>
      <w:proofErr w:type="spellEnd"/>
      <w:r w:rsidR="00F74C40">
        <w:rPr>
          <w:sz w:val="23"/>
          <w:szCs w:val="23"/>
        </w:rPr>
        <w:t xml:space="preserve"> </w:t>
      </w:r>
      <w:proofErr w:type="spellStart"/>
      <w:r w:rsidR="00F74C40">
        <w:rPr>
          <w:sz w:val="23"/>
          <w:szCs w:val="23"/>
        </w:rPr>
        <w:t>veidiem</w:t>
      </w:r>
      <w:proofErr w:type="spellEnd"/>
      <w:r w:rsidR="00F74C40">
        <w:rPr>
          <w:sz w:val="23"/>
          <w:szCs w:val="23"/>
        </w:rPr>
        <w:t xml:space="preserve"> </w:t>
      </w:r>
      <w:proofErr w:type="spellStart"/>
      <w:r w:rsidR="00F74C40">
        <w:rPr>
          <w:sz w:val="23"/>
          <w:szCs w:val="23"/>
        </w:rPr>
        <w:t>ir</w:t>
      </w:r>
      <w:proofErr w:type="spellEnd"/>
      <w:r w:rsidR="00F74C40">
        <w:rPr>
          <w:sz w:val="23"/>
          <w:szCs w:val="23"/>
        </w:rPr>
        <w:t xml:space="preserve"> </w:t>
      </w:r>
      <w:proofErr w:type="spellStart"/>
      <w:r w:rsidR="00F74C40">
        <w:rPr>
          <w:sz w:val="23"/>
          <w:szCs w:val="23"/>
        </w:rPr>
        <w:t>atšķirīgs</w:t>
      </w:r>
      <w:proofErr w:type="spellEnd"/>
      <w:r w:rsidR="00F74C40">
        <w:rPr>
          <w:sz w:val="23"/>
          <w:szCs w:val="23"/>
        </w:rPr>
        <w:t xml:space="preserve"> </w:t>
      </w:r>
      <w:proofErr w:type="spellStart"/>
      <w:r w:rsidR="00F74C40">
        <w:rPr>
          <w:sz w:val="23"/>
          <w:szCs w:val="23"/>
        </w:rPr>
        <w:t>izmaiņu</w:t>
      </w:r>
      <w:proofErr w:type="spellEnd"/>
      <w:r w:rsidR="00F74C40">
        <w:rPr>
          <w:sz w:val="23"/>
          <w:szCs w:val="23"/>
        </w:rPr>
        <w:t xml:space="preserve"> </w:t>
      </w:r>
      <w:proofErr w:type="spellStart"/>
      <w:r w:rsidR="00F74C40">
        <w:rPr>
          <w:sz w:val="23"/>
          <w:szCs w:val="23"/>
        </w:rPr>
        <w:t>adaptācijas</w:t>
      </w:r>
      <w:proofErr w:type="spellEnd"/>
      <w:r w:rsidR="00F74C40">
        <w:rPr>
          <w:sz w:val="23"/>
          <w:szCs w:val="23"/>
        </w:rPr>
        <w:t xml:space="preserve"> </w:t>
      </w:r>
      <w:proofErr w:type="spellStart"/>
      <w:r w:rsidR="00F74C40">
        <w:rPr>
          <w:sz w:val="23"/>
          <w:szCs w:val="23"/>
        </w:rPr>
        <w:t>scenārijs</w:t>
      </w:r>
      <w:proofErr w:type="spellEnd"/>
      <w:r w:rsidR="00F74C40">
        <w:rPr>
          <w:sz w:val="23"/>
          <w:szCs w:val="23"/>
        </w:rPr>
        <w:t xml:space="preserve">. </w:t>
      </w:r>
      <w:proofErr w:type="spellStart"/>
      <w:r w:rsidR="00F74C40">
        <w:rPr>
          <w:sz w:val="23"/>
          <w:szCs w:val="23"/>
        </w:rPr>
        <w:t>Katra</w:t>
      </w:r>
      <w:proofErr w:type="spellEnd"/>
      <w:r w:rsidR="00F74C40">
        <w:rPr>
          <w:sz w:val="23"/>
          <w:szCs w:val="23"/>
        </w:rPr>
        <w:t xml:space="preserve"> </w:t>
      </w:r>
      <w:proofErr w:type="spellStart"/>
      <w:r w:rsidR="00F74C40">
        <w:rPr>
          <w:sz w:val="23"/>
          <w:szCs w:val="23"/>
        </w:rPr>
        <w:t>scenārija</w:t>
      </w:r>
      <w:proofErr w:type="spellEnd"/>
      <w:r w:rsidR="00F74C40">
        <w:rPr>
          <w:sz w:val="23"/>
          <w:szCs w:val="23"/>
        </w:rPr>
        <w:t xml:space="preserve"> </w:t>
      </w:r>
      <w:proofErr w:type="spellStart"/>
      <w:r w:rsidR="00F74C40">
        <w:rPr>
          <w:sz w:val="23"/>
          <w:szCs w:val="23"/>
        </w:rPr>
        <w:t>soļi</w:t>
      </w:r>
      <w:proofErr w:type="spellEnd"/>
      <w:r w:rsidR="00F74C40">
        <w:rPr>
          <w:sz w:val="23"/>
          <w:szCs w:val="23"/>
        </w:rPr>
        <w:t xml:space="preserve"> </w:t>
      </w:r>
      <w:proofErr w:type="spellStart"/>
      <w:r w:rsidR="00F74C40">
        <w:rPr>
          <w:sz w:val="23"/>
          <w:szCs w:val="23"/>
        </w:rPr>
        <w:t>glabājas</w:t>
      </w:r>
      <w:proofErr w:type="spellEnd"/>
      <w:r w:rsidR="00F74C40">
        <w:rPr>
          <w:sz w:val="23"/>
          <w:szCs w:val="23"/>
        </w:rPr>
        <w:t xml:space="preserve"> </w:t>
      </w:r>
      <w:proofErr w:type="spellStart"/>
      <w:r w:rsidR="00F74C40">
        <w:rPr>
          <w:sz w:val="23"/>
          <w:szCs w:val="23"/>
        </w:rPr>
        <w:t>tabulā</w:t>
      </w:r>
      <w:proofErr w:type="spellEnd"/>
      <w:r w:rsidR="00F74C40">
        <w:rPr>
          <w:sz w:val="23"/>
          <w:szCs w:val="23"/>
        </w:rPr>
        <w:t xml:space="preserve"> </w:t>
      </w:r>
      <w:proofErr w:type="spellStart"/>
      <w:r w:rsidR="00F74C40" w:rsidRPr="00F74C40">
        <w:rPr>
          <w:b/>
          <w:bCs/>
          <w:i/>
          <w:iCs/>
          <w:sz w:val="23"/>
          <w:szCs w:val="23"/>
        </w:rPr>
        <w:t>ChangeAdaptationScenario</w:t>
      </w:r>
      <w:proofErr w:type="spellEnd"/>
      <w:r w:rsidR="00F74C40">
        <w:rPr>
          <w:i/>
          <w:iCs/>
          <w:sz w:val="23"/>
          <w:szCs w:val="23"/>
        </w:rPr>
        <w:t xml:space="preserve">, </w:t>
      </w:r>
      <w:r w:rsidR="00F74C40">
        <w:rPr>
          <w:sz w:val="23"/>
          <w:szCs w:val="23"/>
        </w:rPr>
        <w:t xml:space="preserve">kas </w:t>
      </w:r>
      <w:proofErr w:type="spellStart"/>
      <w:r w:rsidR="00F74C40">
        <w:rPr>
          <w:sz w:val="23"/>
          <w:szCs w:val="23"/>
        </w:rPr>
        <w:t>tiek</w:t>
      </w:r>
      <w:proofErr w:type="spellEnd"/>
      <w:r w:rsidR="00F74C40">
        <w:rPr>
          <w:sz w:val="23"/>
          <w:szCs w:val="23"/>
        </w:rPr>
        <w:t xml:space="preserve"> </w:t>
      </w:r>
      <w:proofErr w:type="spellStart"/>
      <w:r w:rsidR="00F74C40">
        <w:rPr>
          <w:sz w:val="23"/>
          <w:szCs w:val="23"/>
        </w:rPr>
        <w:t>aizpildīta</w:t>
      </w:r>
      <w:proofErr w:type="spellEnd"/>
      <w:r w:rsidR="00F74C40">
        <w:rPr>
          <w:sz w:val="23"/>
          <w:szCs w:val="23"/>
        </w:rPr>
        <w:t xml:space="preserve"> </w:t>
      </w:r>
      <w:proofErr w:type="spellStart"/>
      <w:r w:rsidR="00F74C40">
        <w:rPr>
          <w:sz w:val="23"/>
          <w:szCs w:val="23"/>
        </w:rPr>
        <w:t>manuāli</w:t>
      </w:r>
      <w:proofErr w:type="spellEnd"/>
      <w:r w:rsidR="00F74C40">
        <w:rPr>
          <w:sz w:val="23"/>
          <w:szCs w:val="23"/>
        </w:rPr>
        <w:t xml:space="preserve"> </w:t>
      </w:r>
      <w:proofErr w:type="spellStart"/>
      <w:r w:rsidR="00F74C40">
        <w:rPr>
          <w:sz w:val="23"/>
          <w:szCs w:val="23"/>
        </w:rPr>
        <w:t>pirms</w:t>
      </w:r>
      <w:proofErr w:type="spellEnd"/>
      <w:r w:rsidR="00F74C40">
        <w:rPr>
          <w:sz w:val="23"/>
          <w:szCs w:val="23"/>
        </w:rPr>
        <w:t xml:space="preserve"> </w:t>
      </w:r>
      <w:proofErr w:type="spellStart"/>
      <w:r w:rsidR="00F74C40">
        <w:rPr>
          <w:sz w:val="23"/>
          <w:szCs w:val="23"/>
        </w:rPr>
        <w:t>izmaiņas</w:t>
      </w:r>
      <w:proofErr w:type="spellEnd"/>
      <w:r w:rsidR="00F74C40">
        <w:rPr>
          <w:sz w:val="23"/>
          <w:szCs w:val="23"/>
        </w:rPr>
        <w:t xml:space="preserve"> </w:t>
      </w:r>
      <w:proofErr w:type="spellStart"/>
      <w:r w:rsidR="00F74C40">
        <w:rPr>
          <w:sz w:val="23"/>
          <w:szCs w:val="23"/>
        </w:rPr>
        <w:t>notikšanas</w:t>
      </w:r>
      <w:proofErr w:type="spellEnd"/>
      <w:r w:rsidR="00F74C40">
        <w:rPr>
          <w:sz w:val="23"/>
          <w:szCs w:val="23"/>
        </w:rPr>
        <w:t xml:space="preserve">. </w:t>
      </w:r>
    </w:p>
    <w:p w14:paraId="55916F06" w14:textId="3CF09485" w:rsidR="00F74C40" w:rsidRDefault="00F724A0" w:rsidP="0079606F">
      <w:pPr>
        <w:rPr>
          <w:sz w:val="23"/>
          <w:szCs w:val="23"/>
        </w:rPr>
      </w:pPr>
      <w:r>
        <w:rPr>
          <w:rFonts w:cstheme="minorHAnsi"/>
          <w:lang w:val="lv-LV"/>
        </w:rPr>
        <w:t>⓿</w:t>
      </w:r>
      <w:r w:rsidR="00F74C40">
        <w:rPr>
          <w:sz w:val="23"/>
          <w:szCs w:val="23"/>
        </w:rPr>
        <w:t xml:space="preserve">Lai </w:t>
      </w:r>
      <w:proofErr w:type="spellStart"/>
      <w:r w:rsidR="00F74C40">
        <w:rPr>
          <w:sz w:val="23"/>
          <w:szCs w:val="23"/>
        </w:rPr>
        <w:t>sekotu</w:t>
      </w:r>
      <w:proofErr w:type="spellEnd"/>
      <w:r w:rsidR="00F74C40">
        <w:rPr>
          <w:sz w:val="23"/>
          <w:szCs w:val="23"/>
        </w:rPr>
        <w:t xml:space="preserve"> </w:t>
      </w:r>
      <w:proofErr w:type="spellStart"/>
      <w:r w:rsidR="00F74C40">
        <w:rPr>
          <w:sz w:val="23"/>
          <w:szCs w:val="23"/>
        </w:rPr>
        <w:t>līdzi</w:t>
      </w:r>
      <w:proofErr w:type="spellEnd"/>
      <w:r w:rsidR="00F74C40">
        <w:rPr>
          <w:sz w:val="23"/>
          <w:szCs w:val="23"/>
        </w:rPr>
        <w:t xml:space="preserve"> </w:t>
      </w:r>
      <w:proofErr w:type="spellStart"/>
      <w:r w:rsidR="00F74C40">
        <w:rPr>
          <w:sz w:val="23"/>
          <w:szCs w:val="23"/>
        </w:rPr>
        <w:t>izmaiņu</w:t>
      </w:r>
      <w:proofErr w:type="spellEnd"/>
      <w:r w:rsidR="00F74C40">
        <w:rPr>
          <w:sz w:val="23"/>
          <w:szCs w:val="23"/>
        </w:rPr>
        <w:t xml:space="preserve"> </w:t>
      </w:r>
      <w:proofErr w:type="spellStart"/>
      <w:r w:rsidR="00F74C40">
        <w:rPr>
          <w:sz w:val="23"/>
          <w:szCs w:val="23"/>
        </w:rPr>
        <w:t>adaptācijas</w:t>
      </w:r>
      <w:proofErr w:type="spellEnd"/>
      <w:r w:rsidR="00F74C40">
        <w:rPr>
          <w:sz w:val="23"/>
          <w:szCs w:val="23"/>
        </w:rPr>
        <w:t xml:space="preserve"> </w:t>
      </w:r>
      <w:proofErr w:type="spellStart"/>
      <w:r w:rsidR="00F74C40">
        <w:rPr>
          <w:sz w:val="23"/>
          <w:szCs w:val="23"/>
        </w:rPr>
        <w:t>procesam</w:t>
      </w:r>
      <w:proofErr w:type="spellEnd"/>
      <w:r w:rsidR="00F74C40">
        <w:rPr>
          <w:sz w:val="23"/>
          <w:szCs w:val="23"/>
        </w:rPr>
        <w:t xml:space="preserve"> un </w:t>
      </w:r>
      <w:proofErr w:type="spellStart"/>
      <w:r w:rsidR="00F74C40">
        <w:rPr>
          <w:sz w:val="23"/>
          <w:szCs w:val="23"/>
        </w:rPr>
        <w:t>glabātu</w:t>
      </w:r>
      <w:proofErr w:type="spellEnd"/>
      <w:r w:rsidR="00F74C40">
        <w:rPr>
          <w:sz w:val="23"/>
          <w:szCs w:val="23"/>
        </w:rPr>
        <w:t xml:space="preserve"> </w:t>
      </w:r>
      <w:proofErr w:type="spellStart"/>
      <w:r w:rsidR="00F74C40">
        <w:rPr>
          <w:sz w:val="23"/>
          <w:szCs w:val="23"/>
        </w:rPr>
        <w:t>informāciju</w:t>
      </w:r>
      <w:proofErr w:type="spellEnd"/>
      <w:r w:rsidR="00F74C40">
        <w:rPr>
          <w:sz w:val="23"/>
          <w:szCs w:val="23"/>
        </w:rPr>
        <w:t xml:space="preserve"> par </w:t>
      </w:r>
      <w:proofErr w:type="spellStart"/>
      <w:r w:rsidR="00F74C40">
        <w:rPr>
          <w:sz w:val="23"/>
          <w:szCs w:val="23"/>
        </w:rPr>
        <w:t>katras</w:t>
      </w:r>
      <w:proofErr w:type="spellEnd"/>
      <w:r w:rsidR="00F74C40">
        <w:rPr>
          <w:sz w:val="23"/>
          <w:szCs w:val="23"/>
        </w:rPr>
        <w:t xml:space="preserve"> </w:t>
      </w:r>
      <w:proofErr w:type="spellStart"/>
      <w:r w:rsidR="00F74C40">
        <w:rPr>
          <w:sz w:val="23"/>
          <w:szCs w:val="23"/>
        </w:rPr>
        <w:t>darbības</w:t>
      </w:r>
      <w:proofErr w:type="spellEnd"/>
      <w:r w:rsidR="00F74C40">
        <w:rPr>
          <w:sz w:val="23"/>
          <w:szCs w:val="23"/>
        </w:rPr>
        <w:t xml:space="preserve"> </w:t>
      </w:r>
      <w:proofErr w:type="spellStart"/>
      <w:r w:rsidR="00F74C40">
        <w:rPr>
          <w:sz w:val="23"/>
          <w:szCs w:val="23"/>
        </w:rPr>
        <w:t>izpildi</w:t>
      </w:r>
      <w:proofErr w:type="spellEnd"/>
      <w:r w:rsidR="00F74C40">
        <w:rPr>
          <w:sz w:val="23"/>
          <w:szCs w:val="23"/>
        </w:rPr>
        <w:t xml:space="preserve">, </w:t>
      </w:r>
      <w:proofErr w:type="spellStart"/>
      <w:r w:rsidR="00F74C40">
        <w:rPr>
          <w:sz w:val="23"/>
          <w:szCs w:val="23"/>
        </w:rPr>
        <w:t>nepieciešama</w:t>
      </w:r>
      <w:proofErr w:type="spellEnd"/>
      <w:r w:rsidR="00F74C40">
        <w:rPr>
          <w:sz w:val="23"/>
          <w:szCs w:val="23"/>
        </w:rPr>
        <w:t xml:space="preserve"> tabula, </w:t>
      </w:r>
      <w:proofErr w:type="spellStart"/>
      <w:r w:rsidR="00F74C40">
        <w:rPr>
          <w:sz w:val="23"/>
          <w:szCs w:val="23"/>
        </w:rPr>
        <w:t>kurā</w:t>
      </w:r>
      <w:proofErr w:type="spellEnd"/>
      <w:r w:rsidR="00F74C40">
        <w:rPr>
          <w:sz w:val="23"/>
          <w:szCs w:val="23"/>
        </w:rPr>
        <w:t xml:space="preserve"> </w:t>
      </w:r>
      <w:proofErr w:type="spellStart"/>
      <w:r w:rsidR="00F74C40">
        <w:rPr>
          <w:sz w:val="23"/>
          <w:szCs w:val="23"/>
        </w:rPr>
        <w:t>glabājas</w:t>
      </w:r>
      <w:proofErr w:type="spellEnd"/>
      <w:r w:rsidR="00F74C40">
        <w:rPr>
          <w:sz w:val="23"/>
          <w:szCs w:val="23"/>
        </w:rPr>
        <w:t xml:space="preserve"> </w:t>
      </w:r>
      <w:proofErr w:type="spellStart"/>
      <w:r w:rsidR="00F74C40">
        <w:rPr>
          <w:sz w:val="23"/>
          <w:szCs w:val="23"/>
        </w:rPr>
        <w:t>katrai</w:t>
      </w:r>
      <w:proofErr w:type="spellEnd"/>
      <w:r w:rsidR="00F74C40">
        <w:rPr>
          <w:sz w:val="23"/>
          <w:szCs w:val="23"/>
        </w:rPr>
        <w:t xml:space="preserve"> </w:t>
      </w:r>
      <w:proofErr w:type="spellStart"/>
      <w:r w:rsidR="00F74C40">
        <w:rPr>
          <w:sz w:val="23"/>
          <w:szCs w:val="23"/>
        </w:rPr>
        <w:t>reāli</w:t>
      </w:r>
      <w:proofErr w:type="spellEnd"/>
      <w:r w:rsidR="00F74C40">
        <w:rPr>
          <w:sz w:val="23"/>
          <w:szCs w:val="23"/>
        </w:rPr>
        <w:t xml:space="preserve"> </w:t>
      </w:r>
      <w:proofErr w:type="spellStart"/>
      <w:r w:rsidR="00F74C40">
        <w:rPr>
          <w:sz w:val="23"/>
          <w:szCs w:val="23"/>
        </w:rPr>
        <w:t>notikušai</w:t>
      </w:r>
      <w:proofErr w:type="spellEnd"/>
      <w:r w:rsidR="00F74C40">
        <w:rPr>
          <w:sz w:val="23"/>
          <w:szCs w:val="23"/>
        </w:rPr>
        <w:t xml:space="preserve"> </w:t>
      </w:r>
      <w:proofErr w:type="spellStart"/>
      <w:r w:rsidR="00F74C40">
        <w:rPr>
          <w:sz w:val="23"/>
          <w:szCs w:val="23"/>
        </w:rPr>
        <w:t>izmaiņai</w:t>
      </w:r>
      <w:proofErr w:type="spellEnd"/>
      <w:r w:rsidR="00F74C40">
        <w:rPr>
          <w:sz w:val="23"/>
          <w:szCs w:val="23"/>
        </w:rPr>
        <w:t xml:space="preserve"> </w:t>
      </w:r>
      <w:proofErr w:type="spellStart"/>
      <w:r w:rsidR="00F74C40">
        <w:rPr>
          <w:sz w:val="23"/>
          <w:szCs w:val="23"/>
        </w:rPr>
        <w:t>atbilstošais</w:t>
      </w:r>
      <w:proofErr w:type="spellEnd"/>
      <w:r w:rsidR="00F74C40">
        <w:rPr>
          <w:sz w:val="23"/>
          <w:szCs w:val="23"/>
        </w:rPr>
        <w:t xml:space="preserve"> </w:t>
      </w:r>
      <w:proofErr w:type="spellStart"/>
      <w:r w:rsidR="00F74C40">
        <w:rPr>
          <w:sz w:val="23"/>
          <w:szCs w:val="23"/>
        </w:rPr>
        <w:t>adaptācijas</w:t>
      </w:r>
      <w:proofErr w:type="spellEnd"/>
      <w:r w:rsidR="00F74C40">
        <w:rPr>
          <w:sz w:val="23"/>
          <w:szCs w:val="23"/>
        </w:rPr>
        <w:t xml:space="preserve"> </w:t>
      </w:r>
      <w:proofErr w:type="spellStart"/>
      <w:r w:rsidR="00F74C40">
        <w:rPr>
          <w:sz w:val="23"/>
          <w:szCs w:val="23"/>
        </w:rPr>
        <w:t>scenārijs</w:t>
      </w:r>
      <w:proofErr w:type="spellEnd"/>
      <w:r w:rsidR="00F74C40">
        <w:rPr>
          <w:sz w:val="23"/>
          <w:szCs w:val="23"/>
        </w:rPr>
        <w:t xml:space="preserve">. Tas </w:t>
      </w:r>
      <w:proofErr w:type="spellStart"/>
      <w:r w:rsidR="00F74C40">
        <w:rPr>
          <w:sz w:val="23"/>
          <w:szCs w:val="23"/>
        </w:rPr>
        <w:t>tiek</w:t>
      </w:r>
      <w:proofErr w:type="spellEnd"/>
      <w:r w:rsidR="00F74C40">
        <w:rPr>
          <w:sz w:val="23"/>
          <w:szCs w:val="23"/>
        </w:rPr>
        <w:t xml:space="preserve"> </w:t>
      </w:r>
      <w:proofErr w:type="spellStart"/>
      <w:r w:rsidR="00F74C40">
        <w:rPr>
          <w:sz w:val="23"/>
          <w:szCs w:val="23"/>
        </w:rPr>
        <w:t>glabāts</w:t>
      </w:r>
      <w:proofErr w:type="spellEnd"/>
      <w:r w:rsidR="00F74C40">
        <w:rPr>
          <w:sz w:val="23"/>
          <w:szCs w:val="23"/>
        </w:rPr>
        <w:t xml:space="preserve"> </w:t>
      </w:r>
      <w:proofErr w:type="spellStart"/>
      <w:r w:rsidR="00F74C40">
        <w:rPr>
          <w:sz w:val="23"/>
          <w:szCs w:val="23"/>
        </w:rPr>
        <w:t>tabulā</w:t>
      </w:r>
      <w:proofErr w:type="spellEnd"/>
      <w:r w:rsidR="00F74C40">
        <w:rPr>
          <w:sz w:val="23"/>
          <w:szCs w:val="23"/>
        </w:rPr>
        <w:t xml:space="preserve"> </w:t>
      </w:r>
      <w:proofErr w:type="spellStart"/>
      <w:r w:rsidR="00F74C40" w:rsidRPr="00F74C40">
        <w:rPr>
          <w:b/>
          <w:bCs/>
          <w:sz w:val="23"/>
          <w:szCs w:val="23"/>
        </w:rPr>
        <w:t>ChangeAdaptationProcess</w:t>
      </w:r>
      <w:proofErr w:type="spellEnd"/>
      <w:r w:rsidR="00F74C40">
        <w:rPr>
          <w:sz w:val="23"/>
          <w:szCs w:val="23"/>
        </w:rPr>
        <w:t>.</w:t>
      </w:r>
    </w:p>
    <w:p w14:paraId="1E864661" w14:textId="747E86E8" w:rsidR="00F74C40" w:rsidRDefault="00F724A0" w:rsidP="0079606F">
      <w:pPr>
        <w:rPr>
          <w:sz w:val="23"/>
          <w:szCs w:val="23"/>
        </w:rPr>
      </w:pPr>
      <w:r>
        <w:rPr>
          <w:rFonts w:cstheme="minorHAnsi"/>
          <w:lang w:val="lv-LV"/>
        </w:rPr>
        <w:t>⓿</w:t>
      </w:r>
      <w:proofErr w:type="spellStart"/>
      <w:r w:rsidR="00F74C40">
        <w:rPr>
          <w:sz w:val="23"/>
          <w:szCs w:val="23"/>
        </w:rPr>
        <w:t>Neskatoties</w:t>
      </w:r>
      <w:proofErr w:type="spellEnd"/>
      <w:r w:rsidR="00F74C40">
        <w:rPr>
          <w:sz w:val="23"/>
          <w:szCs w:val="23"/>
        </w:rPr>
        <w:t xml:space="preserve"> </w:t>
      </w:r>
      <w:proofErr w:type="spellStart"/>
      <w:r w:rsidR="00F74C40">
        <w:rPr>
          <w:sz w:val="23"/>
          <w:szCs w:val="23"/>
        </w:rPr>
        <w:t>uz</w:t>
      </w:r>
      <w:proofErr w:type="spellEnd"/>
      <w:r w:rsidR="00F74C40">
        <w:rPr>
          <w:sz w:val="23"/>
          <w:szCs w:val="23"/>
        </w:rPr>
        <w:t xml:space="preserve"> to, ka </w:t>
      </w:r>
      <w:proofErr w:type="spellStart"/>
      <w:r w:rsidR="00F74C40">
        <w:rPr>
          <w:sz w:val="23"/>
          <w:szCs w:val="23"/>
        </w:rPr>
        <w:t>izmaiņas</w:t>
      </w:r>
      <w:proofErr w:type="spellEnd"/>
      <w:r w:rsidR="00F74C40">
        <w:rPr>
          <w:sz w:val="23"/>
          <w:szCs w:val="23"/>
        </w:rPr>
        <w:t xml:space="preserve"> tips </w:t>
      </w:r>
      <w:proofErr w:type="spellStart"/>
      <w:r w:rsidR="00F74C40">
        <w:rPr>
          <w:sz w:val="23"/>
          <w:szCs w:val="23"/>
        </w:rPr>
        <w:t>ir</w:t>
      </w:r>
      <w:proofErr w:type="spellEnd"/>
      <w:r w:rsidR="00F74C40">
        <w:rPr>
          <w:sz w:val="23"/>
          <w:szCs w:val="23"/>
        </w:rPr>
        <w:t xml:space="preserve"> </w:t>
      </w:r>
      <w:proofErr w:type="spellStart"/>
      <w:r w:rsidR="00F74C40">
        <w:rPr>
          <w:sz w:val="23"/>
          <w:szCs w:val="23"/>
        </w:rPr>
        <w:t>nosakāms</w:t>
      </w:r>
      <w:proofErr w:type="spellEnd"/>
      <w:r w:rsidR="00F74C40">
        <w:rPr>
          <w:sz w:val="23"/>
          <w:szCs w:val="23"/>
        </w:rPr>
        <w:t xml:space="preserve"> </w:t>
      </w:r>
      <w:proofErr w:type="spellStart"/>
      <w:r w:rsidR="00F74C40">
        <w:rPr>
          <w:sz w:val="23"/>
          <w:szCs w:val="23"/>
        </w:rPr>
        <w:t>jau</w:t>
      </w:r>
      <w:proofErr w:type="spellEnd"/>
      <w:r w:rsidR="00F74C40">
        <w:rPr>
          <w:sz w:val="23"/>
          <w:szCs w:val="23"/>
        </w:rPr>
        <w:t xml:space="preserve"> pie </w:t>
      </w:r>
      <w:proofErr w:type="spellStart"/>
      <w:r w:rsidR="00F74C40">
        <w:rPr>
          <w:sz w:val="23"/>
          <w:szCs w:val="23"/>
        </w:rPr>
        <w:t>tās</w:t>
      </w:r>
      <w:proofErr w:type="spellEnd"/>
      <w:r w:rsidR="00F74C40">
        <w:rPr>
          <w:sz w:val="23"/>
          <w:szCs w:val="23"/>
        </w:rPr>
        <w:t xml:space="preserve"> </w:t>
      </w:r>
      <w:proofErr w:type="spellStart"/>
      <w:r w:rsidR="00F74C40">
        <w:rPr>
          <w:sz w:val="23"/>
          <w:szCs w:val="23"/>
        </w:rPr>
        <w:t>rašanās</w:t>
      </w:r>
      <w:proofErr w:type="spellEnd"/>
      <w:r w:rsidR="00F74C40">
        <w:rPr>
          <w:sz w:val="23"/>
          <w:szCs w:val="23"/>
        </w:rPr>
        <w:t xml:space="preserve">, </w:t>
      </w:r>
      <w:proofErr w:type="spellStart"/>
      <w:r w:rsidR="00F74C40">
        <w:rPr>
          <w:sz w:val="23"/>
          <w:szCs w:val="23"/>
        </w:rPr>
        <w:t>tas</w:t>
      </w:r>
      <w:proofErr w:type="spellEnd"/>
      <w:r w:rsidR="00F74C40">
        <w:rPr>
          <w:sz w:val="23"/>
          <w:szCs w:val="23"/>
        </w:rPr>
        <w:t xml:space="preserve"> </w:t>
      </w:r>
      <w:proofErr w:type="spellStart"/>
      <w:r w:rsidR="00F74C40">
        <w:rPr>
          <w:sz w:val="23"/>
          <w:szCs w:val="23"/>
        </w:rPr>
        <w:t>negarantē</w:t>
      </w:r>
      <w:proofErr w:type="spellEnd"/>
      <w:r w:rsidR="00F74C40">
        <w:rPr>
          <w:sz w:val="23"/>
          <w:szCs w:val="23"/>
        </w:rPr>
        <w:t xml:space="preserve"> </w:t>
      </w:r>
      <w:proofErr w:type="spellStart"/>
      <w:r w:rsidR="00F74C40">
        <w:rPr>
          <w:sz w:val="23"/>
          <w:szCs w:val="23"/>
        </w:rPr>
        <w:t>viennozīmīga</w:t>
      </w:r>
      <w:proofErr w:type="spellEnd"/>
      <w:r w:rsidR="00F74C40">
        <w:rPr>
          <w:sz w:val="23"/>
          <w:szCs w:val="23"/>
        </w:rPr>
        <w:t xml:space="preserve"> </w:t>
      </w:r>
      <w:proofErr w:type="spellStart"/>
      <w:r w:rsidR="00F74C40">
        <w:rPr>
          <w:sz w:val="23"/>
          <w:szCs w:val="23"/>
        </w:rPr>
        <w:t>izmaiņas</w:t>
      </w:r>
      <w:proofErr w:type="spellEnd"/>
      <w:r w:rsidR="00F74C40">
        <w:rPr>
          <w:sz w:val="23"/>
          <w:szCs w:val="23"/>
        </w:rPr>
        <w:t xml:space="preserve"> </w:t>
      </w:r>
      <w:proofErr w:type="spellStart"/>
      <w:r w:rsidR="00F74C40">
        <w:rPr>
          <w:sz w:val="23"/>
          <w:szCs w:val="23"/>
        </w:rPr>
        <w:t>adaptācijas</w:t>
      </w:r>
      <w:proofErr w:type="spellEnd"/>
      <w:r w:rsidR="00F74C40">
        <w:rPr>
          <w:sz w:val="23"/>
          <w:szCs w:val="23"/>
        </w:rPr>
        <w:t xml:space="preserve"> </w:t>
      </w:r>
      <w:proofErr w:type="spellStart"/>
      <w:r w:rsidR="00F74C40">
        <w:rPr>
          <w:sz w:val="23"/>
          <w:szCs w:val="23"/>
        </w:rPr>
        <w:t>scenārija</w:t>
      </w:r>
      <w:proofErr w:type="spellEnd"/>
      <w:r w:rsidR="00F74C40">
        <w:rPr>
          <w:sz w:val="23"/>
          <w:szCs w:val="23"/>
        </w:rPr>
        <w:t xml:space="preserve"> </w:t>
      </w:r>
      <w:proofErr w:type="spellStart"/>
      <w:r w:rsidR="00F74C40">
        <w:rPr>
          <w:sz w:val="23"/>
          <w:szCs w:val="23"/>
        </w:rPr>
        <w:t>esamību</w:t>
      </w:r>
      <w:proofErr w:type="spellEnd"/>
      <w:r w:rsidR="00F74C40">
        <w:rPr>
          <w:sz w:val="23"/>
          <w:szCs w:val="23"/>
        </w:rPr>
        <w:t xml:space="preserve">. </w:t>
      </w:r>
      <w:proofErr w:type="spellStart"/>
      <w:r w:rsidR="00F74C40">
        <w:rPr>
          <w:sz w:val="23"/>
          <w:szCs w:val="23"/>
        </w:rPr>
        <w:t>Ir</w:t>
      </w:r>
      <w:proofErr w:type="spellEnd"/>
      <w:r w:rsidR="00F74C40">
        <w:rPr>
          <w:sz w:val="23"/>
          <w:szCs w:val="23"/>
        </w:rPr>
        <w:t xml:space="preserve"> </w:t>
      </w:r>
      <w:proofErr w:type="spellStart"/>
      <w:r w:rsidR="00F74C40">
        <w:rPr>
          <w:sz w:val="23"/>
          <w:szCs w:val="23"/>
        </w:rPr>
        <w:t>dažādi</w:t>
      </w:r>
      <w:proofErr w:type="spellEnd"/>
      <w:r w:rsidR="00F74C40">
        <w:rPr>
          <w:sz w:val="23"/>
          <w:szCs w:val="23"/>
        </w:rPr>
        <w:t xml:space="preserve"> </w:t>
      </w:r>
      <w:proofErr w:type="spellStart"/>
      <w:r w:rsidR="00F74C40">
        <w:rPr>
          <w:sz w:val="23"/>
          <w:szCs w:val="23"/>
        </w:rPr>
        <w:t>nosacījumi</w:t>
      </w:r>
      <w:proofErr w:type="spellEnd"/>
      <w:r w:rsidR="00F74C40">
        <w:rPr>
          <w:sz w:val="23"/>
          <w:szCs w:val="23"/>
        </w:rPr>
        <w:t xml:space="preserve">, kuru </w:t>
      </w:r>
      <w:proofErr w:type="spellStart"/>
      <w:r w:rsidR="00F74C40">
        <w:rPr>
          <w:sz w:val="23"/>
          <w:szCs w:val="23"/>
        </w:rPr>
        <w:t>izpildes</w:t>
      </w:r>
      <w:proofErr w:type="spellEnd"/>
      <w:r w:rsidR="00F74C40">
        <w:rPr>
          <w:sz w:val="23"/>
          <w:szCs w:val="23"/>
        </w:rPr>
        <w:t xml:space="preserve"> </w:t>
      </w:r>
      <w:proofErr w:type="spellStart"/>
      <w:r w:rsidR="00F74C40">
        <w:rPr>
          <w:sz w:val="23"/>
          <w:szCs w:val="23"/>
        </w:rPr>
        <w:t>rezultātā</w:t>
      </w:r>
      <w:proofErr w:type="spellEnd"/>
      <w:r w:rsidR="00F74C40">
        <w:rPr>
          <w:sz w:val="23"/>
          <w:szCs w:val="23"/>
        </w:rPr>
        <w:t xml:space="preserve"> </w:t>
      </w:r>
      <w:proofErr w:type="spellStart"/>
      <w:r w:rsidR="00F74C40">
        <w:rPr>
          <w:sz w:val="23"/>
          <w:szCs w:val="23"/>
        </w:rPr>
        <w:t>scenārijs</w:t>
      </w:r>
      <w:proofErr w:type="spellEnd"/>
      <w:r w:rsidR="00F74C40">
        <w:rPr>
          <w:sz w:val="23"/>
          <w:szCs w:val="23"/>
        </w:rPr>
        <w:t xml:space="preserve"> var </w:t>
      </w:r>
      <w:proofErr w:type="spellStart"/>
      <w:r w:rsidR="00F74C40">
        <w:rPr>
          <w:sz w:val="23"/>
          <w:szCs w:val="23"/>
        </w:rPr>
        <w:t>zaroties</w:t>
      </w:r>
      <w:proofErr w:type="spellEnd"/>
      <w:r w:rsidR="00F74C40">
        <w:rPr>
          <w:sz w:val="23"/>
          <w:szCs w:val="23"/>
        </w:rPr>
        <w:t xml:space="preserve">. Tie var </w:t>
      </w:r>
      <w:proofErr w:type="spellStart"/>
      <w:r w:rsidR="00F74C40">
        <w:rPr>
          <w:sz w:val="23"/>
          <w:szCs w:val="23"/>
        </w:rPr>
        <w:t>būt</w:t>
      </w:r>
      <w:proofErr w:type="spellEnd"/>
      <w:r w:rsidR="00F74C40">
        <w:rPr>
          <w:sz w:val="23"/>
          <w:szCs w:val="23"/>
        </w:rPr>
        <w:t xml:space="preserve"> </w:t>
      </w:r>
      <w:proofErr w:type="spellStart"/>
      <w:r w:rsidR="00F74C40">
        <w:rPr>
          <w:sz w:val="23"/>
          <w:szCs w:val="23"/>
        </w:rPr>
        <w:t>gan</w:t>
      </w:r>
      <w:proofErr w:type="spellEnd"/>
      <w:r w:rsidR="00F74C40">
        <w:rPr>
          <w:sz w:val="23"/>
          <w:szCs w:val="23"/>
        </w:rPr>
        <w:t xml:space="preserve"> </w:t>
      </w:r>
      <w:proofErr w:type="spellStart"/>
      <w:r w:rsidR="00F74C40">
        <w:rPr>
          <w:sz w:val="23"/>
          <w:szCs w:val="23"/>
        </w:rPr>
        <w:t>automātiski</w:t>
      </w:r>
      <w:proofErr w:type="spellEnd"/>
      <w:r w:rsidR="00F74C40">
        <w:rPr>
          <w:sz w:val="23"/>
          <w:szCs w:val="23"/>
        </w:rPr>
        <w:t xml:space="preserve"> </w:t>
      </w:r>
      <w:proofErr w:type="spellStart"/>
      <w:r w:rsidR="00F74C40">
        <w:rPr>
          <w:sz w:val="23"/>
          <w:szCs w:val="23"/>
        </w:rPr>
        <w:t>izpildāmi</w:t>
      </w:r>
      <w:proofErr w:type="spellEnd"/>
      <w:r w:rsidR="00F74C40">
        <w:rPr>
          <w:sz w:val="23"/>
          <w:szCs w:val="23"/>
        </w:rPr>
        <w:t xml:space="preserve">, </w:t>
      </w:r>
      <w:proofErr w:type="spellStart"/>
      <w:r w:rsidR="00F74C40">
        <w:rPr>
          <w:sz w:val="23"/>
          <w:szCs w:val="23"/>
        </w:rPr>
        <w:t>gan</w:t>
      </w:r>
      <w:proofErr w:type="spellEnd"/>
      <w:r w:rsidR="00F74C40">
        <w:rPr>
          <w:sz w:val="23"/>
          <w:szCs w:val="23"/>
        </w:rPr>
        <w:t xml:space="preserve"> </w:t>
      </w:r>
      <w:proofErr w:type="spellStart"/>
      <w:r w:rsidR="00F74C40">
        <w:rPr>
          <w:sz w:val="23"/>
          <w:szCs w:val="23"/>
        </w:rPr>
        <w:t>manuāli</w:t>
      </w:r>
      <w:proofErr w:type="spellEnd"/>
      <w:r w:rsidR="00F74C40">
        <w:rPr>
          <w:sz w:val="23"/>
          <w:szCs w:val="23"/>
        </w:rPr>
        <w:t xml:space="preserve"> </w:t>
      </w:r>
      <w:proofErr w:type="spellStart"/>
      <w:r w:rsidR="00F74C40">
        <w:rPr>
          <w:sz w:val="23"/>
          <w:szCs w:val="23"/>
        </w:rPr>
        <w:t>apstrādājami</w:t>
      </w:r>
      <w:proofErr w:type="spellEnd"/>
      <w:r w:rsidR="00F74C40">
        <w:rPr>
          <w:sz w:val="23"/>
          <w:szCs w:val="23"/>
        </w:rPr>
        <w:t xml:space="preserve">. </w:t>
      </w:r>
      <w:proofErr w:type="spellStart"/>
      <w:r w:rsidR="00F74C40">
        <w:rPr>
          <w:sz w:val="23"/>
          <w:szCs w:val="23"/>
        </w:rPr>
        <w:t>Šie</w:t>
      </w:r>
      <w:proofErr w:type="spellEnd"/>
      <w:r w:rsidR="00F74C40">
        <w:rPr>
          <w:sz w:val="23"/>
          <w:szCs w:val="23"/>
        </w:rPr>
        <w:t xml:space="preserve"> </w:t>
      </w:r>
      <w:proofErr w:type="spellStart"/>
      <w:r w:rsidR="00F74C40">
        <w:rPr>
          <w:sz w:val="23"/>
          <w:szCs w:val="23"/>
        </w:rPr>
        <w:t>nosacījumi</w:t>
      </w:r>
      <w:proofErr w:type="spellEnd"/>
      <w:r w:rsidR="00F74C40">
        <w:rPr>
          <w:sz w:val="23"/>
          <w:szCs w:val="23"/>
        </w:rPr>
        <w:t xml:space="preserve"> </w:t>
      </w:r>
      <w:proofErr w:type="spellStart"/>
      <w:r w:rsidR="00F74C40">
        <w:rPr>
          <w:sz w:val="23"/>
          <w:szCs w:val="23"/>
        </w:rPr>
        <w:t>tiek</w:t>
      </w:r>
      <w:proofErr w:type="spellEnd"/>
      <w:r w:rsidR="00F74C40">
        <w:rPr>
          <w:sz w:val="23"/>
          <w:szCs w:val="23"/>
        </w:rPr>
        <w:t xml:space="preserve"> </w:t>
      </w:r>
      <w:proofErr w:type="spellStart"/>
      <w:r w:rsidR="00F74C40">
        <w:rPr>
          <w:sz w:val="23"/>
          <w:szCs w:val="23"/>
        </w:rPr>
        <w:t>glabāti</w:t>
      </w:r>
      <w:proofErr w:type="spellEnd"/>
      <w:r w:rsidR="00F74C40">
        <w:rPr>
          <w:sz w:val="23"/>
          <w:szCs w:val="23"/>
        </w:rPr>
        <w:t xml:space="preserve"> </w:t>
      </w:r>
      <w:proofErr w:type="spellStart"/>
      <w:r w:rsidR="00F74C40">
        <w:rPr>
          <w:sz w:val="23"/>
          <w:szCs w:val="23"/>
        </w:rPr>
        <w:t>tabulā</w:t>
      </w:r>
      <w:proofErr w:type="spellEnd"/>
      <w:r w:rsidR="00F74C40" w:rsidRPr="00F74C40">
        <w:rPr>
          <w:b/>
          <w:bCs/>
          <w:sz w:val="23"/>
          <w:szCs w:val="23"/>
        </w:rPr>
        <w:t xml:space="preserve"> </w:t>
      </w:r>
      <w:proofErr w:type="spellStart"/>
      <w:r w:rsidR="00F74C40" w:rsidRPr="00F74C40">
        <w:rPr>
          <w:b/>
          <w:bCs/>
          <w:sz w:val="23"/>
          <w:szCs w:val="23"/>
        </w:rPr>
        <w:t>ChangeAdaptationCondition</w:t>
      </w:r>
      <w:proofErr w:type="spellEnd"/>
      <w:r w:rsidR="00F74C40">
        <w:rPr>
          <w:sz w:val="23"/>
          <w:szCs w:val="23"/>
        </w:rPr>
        <w:t>.</w:t>
      </w:r>
    </w:p>
    <w:p w14:paraId="0B96EEAB" w14:textId="350A7542" w:rsidR="00F74C40" w:rsidRDefault="00F724A0" w:rsidP="0079606F">
      <w:pPr>
        <w:rPr>
          <w:b/>
          <w:bCs/>
          <w:sz w:val="23"/>
          <w:szCs w:val="23"/>
        </w:rPr>
      </w:pPr>
      <w:r>
        <w:rPr>
          <w:rFonts w:cstheme="minorHAnsi"/>
          <w:lang w:val="lv-LV"/>
        </w:rPr>
        <w:t>⓿</w:t>
      </w:r>
      <w:r w:rsidR="00F74C40">
        <w:rPr>
          <w:sz w:val="23"/>
          <w:szCs w:val="23"/>
        </w:rPr>
        <w:t xml:space="preserve">Lai </w:t>
      </w:r>
      <w:proofErr w:type="spellStart"/>
      <w:r w:rsidR="00F74C40">
        <w:rPr>
          <w:sz w:val="23"/>
          <w:szCs w:val="23"/>
        </w:rPr>
        <w:t>nodrošinātu</w:t>
      </w:r>
      <w:proofErr w:type="spellEnd"/>
      <w:r w:rsidR="00F74C40">
        <w:rPr>
          <w:sz w:val="23"/>
          <w:szCs w:val="23"/>
        </w:rPr>
        <w:t xml:space="preserve"> </w:t>
      </w:r>
      <w:proofErr w:type="spellStart"/>
      <w:r w:rsidR="00F74C40">
        <w:rPr>
          <w:sz w:val="23"/>
          <w:szCs w:val="23"/>
        </w:rPr>
        <w:t>konkrēto</w:t>
      </w:r>
      <w:proofErr w:type="spellEnd"/>
      <w:r w:rsidR="00F74C40">
        <w:rPr>
          <w:sz w:val="23"/>
          <w:szCs w:val="23"/>
        </w:rPr>
        <w:t xml:space="preserve"> </w:t>
      </w:r>
      <w:proofErr w:type="spellStart"/>
      <w:r w:rsidR="00F74C40">
        <w:rPr>
          <w:sz w:val="23"/>
          <w:szCs w:val="23"/>
        </w:rPr>
        <w:t>nosacījumu</w:t>
      </w:r>
      <w:proofErr w:type="spellEnd"/>
      <w:r w:rsidR="00F74C40">
        <w:rPr>
          <w:sz w:val="23"/>
          <w:szCs w:val="23"/>
        </w:rPr>
        <w:t xml:space="preserve"> </w:t>
      </w:r>
      <w:proofErr w:type="spellStart"/>
      <w:r w:rsidR="00F74C40">
        <w:rPr>
          <w:sz w:val="23"/>
          <w:szCs w:val="23"/>
        </w:rPr>
        <w:t>izpildi</w:t>
      </w:r>
      <w:proofErr w:type="spellEnd"/>
      <w:r w:rsidR="00F74C40">
        <w:rPr>
          <w:sz w:val="23"/>
          <w:szCs w:val="23"/>
        </w:rPr>
        <w:t xml:space="preserve"> un </w:t>
      </w:r>
      <w:proofErr w:type="spellStart"/>
      <w:r w:rsidR="00F74C40">
        <w:rPr>
          <w:sz w:val="23"/>
          <w:szCs w:val="23"/>
        </w:rPr>
        <w:t>atbilstību</w:t>
      </w:r>
      <w:proofErr w:type="spellEnd"/>
      <w:r w:rsidR="00F74C40">
        <w:rPr>
          <w:sz w:val="23"/>
          <w:szCs w:val="23"/>
        </w:rPr>
        <w:t xml:space="preserve"> </w:t>
      </w:r>
      <w:proofErr w:type="spellStart"/>
      <w:r w:rsidR="00F74C40">
        <w:rPr>
          <w:sz w:val="23"/>
          <w:szCs w:val="23"/>
        </w:rPr>
        <w:t>katram</w:t>
      </w:r>
      <w:proofErr w:type="spellEnd"/>
      <w:r w:rsidR="00F74C40">
        <w:rPr>
          <w:sz w:val="23"/>
          <w:szCs w:val="23"/>
        </w:rPr>
        <w:t xml:space="preserve"> </w:t>
      </w:r>
      <w:proofErr w:type="spellStart"/>
      <w:r w:rsidR="00F74C40">
        <w:rPr>
          <w:sz w:val="23"/>
          <w:szCs w:val="23"/>
        </w:rPr>
        <w:t>scenārija</w:t>
      </w:r>
      <w:proofErr w:type="spellEnd"/>
      <w:r w:rsidR="00F74C40">
        <w:rPr>
          <w:sz w:val="23"/>
          <w:szCs w:val="23"/>
        </w:rPr>
        <w:t xml:space="preserve"> </w:t>
      </w:r>
      <w:proofErr w:type="spellStart"/>
      <w:r w:rsidR="00F74C40">
        <w:rPr>
          <w:sz w:val="23"/>
          <w:szCs w:val="23"/>
        </w:rPr>
        <w:t>solim</w:t>
      </w:r>
      <w:proofErr w:type="spellEnd"/>
      <w:r w:rsidR="00F74C40">
        <w:rPr>
          <w:sz w:val="23"/>
          <w:szCs w:val="23"/>
        </w:rPr>
        <w:t xml:space="preserve">, </w:t>
      </w:r>
      <w:proofErr w:type="spellStart"/>
      <w:r w:rsidR="00F74C40">
        <w:rPr>
          <w:sz w:val="23"/>
          <w:szCs w:val="23"/>
        </w:rPr>
        <w:t>paredzētas</w:t>
      </w:r>
      <w:proofErr w:type="spellEnd"/>
      <w:r w:rsidR="00F74C40">
        <w:rPr>
          <w:sz w:val="23"/>
          <w:szCs w:val="23"/>
        </w:rPr>
        <w:t xml:space="preserve"> </w:t>
      </w:r>
      <w:proofErr w:type="spellStart"/>
      <w:r w:rsidR="00F74C40">
        <w:rPr>
          <w:sz w:val="23"/>
          <w:szCs w:val="23"/>
        </w:rPr>
        <w:t>tabulas</w:t>
      </w:r>
      <w:proofErr w:type="spellEnd"/>
      <w:r w:rsidR="00F74C40">
        <w:rPr>
          <w:sz w:val="23"/>
          <w:szCs w:val="23"/>
        </w:rPr>
        <w:t xml:space="preserve"> </w:t>
      </w:r>
      <w:proofErr w:type="spellStart"/>
      <w:r w:rsidR="00F74C40" w:rsidRPr="00F74C40">
        <w:rPr>
          <w:b/>
          <w:bCs/>
          <w:sz w:val="23"/>
          <w:szCs w:val="23"/>
        </w:rPr>
        <w:t>CA_ManualCOnditionFulfillment</w:t>
      </w:r>
      <w:proofErr w:type="spellEnd"/>
      <w:r w:rsidR="00F74C40">
        <w:rPr>
          <w:sz w:val="23"/>
          <w:szCs w:val="23"/>
        </w:rPr>
        <w:t xml:space="preserve"> un </w:t>
      </w:r>
      <w:proofErr w:type="spellStart"/>
      <w:r w:rsidR="00F74C40" w:rsidRPr="00F74C40">
        <w:rPr>
          <w:b/>
          <w:bCs/>
          <w:sz w:val="23"/>
          <w:szCs w:val="23"/>
        </w:rPr>
        <w:t>CA_ConditionMapping</w:t>
      </w:r>
      <w:proofErr w:type="spellEnd"/>
      <w:r w:rsidR="00F74C40" w:rsidRPr="00F74C40">
        <w:rPr>
          <w:b/>
          <w:bCs/>
          <w:sz w:val="23"/>
          <w:szCs w:val="23"/>
        </w:rPr>
        <w:t>.</w:t>
      </w:r>
    </w:p>
    <w:p w14:paraId="4113B823" w14:textId="6D412BEE" w:rsidR="00F74C40" w:rsidRDefault="00F724A0" w:rsidP="0079606F">
      <w:pPr>
        <w:rPr>
          <w:sz w:val="23"/>
          <w:szCs w:val="23"/>
        </w:rPr>
      </w:pPr>
      <w:r>
        <w:rPr>
          <w:rFonts w:cstheme="minorHAnsi"/>
          <w:lang w:val="lv-LV"/>
        </w:rPr>
        <w:t>⓿</w:t>
      </w:r>
      <w:proofErr w:type="spellStart"/>
      <w:r w:rsidR="00F74C40">
        <w:rPr>
          <w:sz w:val="23"/>
          <w:szCs w:val="23"/>
        </w:rPr>
        <w:t>Izmaiņu</w:t>
      </w:r>
      <w:proofErr w:type="spellEnd"/>
      <w:r w:rsidR="00F74C40">
        <w:rPr>
          <w:sz w:val="23"/>
          <w:szCs w:val="23"/>
        </w:rPr>
        <w:t xml:space="preserve"> </w:t>
      </w:r>
      <w:proofErr w:type="spellStart"/>
      <w:r w:rsidR="00F74C40">
        <w:rPr>
          <w:sz w:val="23"/>
          <w:szCs w:val="23"/>
        </w:rPr>
        <w:t>adaptācijas</w:t>
      </w:r>
      <w:proofErr w:type="spellEnd"/>
      <w:r w:rsidR="00F74C40">
        <w:rPr>
          <w:sz w:val="23"/>
          <w:szCs w:val="23"/>
        </w:rPr>
        <w:t xml:space="preserve"> </w:t>
      </w:r>
      <w:proofErr w:type="spellStart"/>
      <w:r w:rsidR="00F74C40">
        <w:rPr>
          <w:sz w:val="23"/>
          <w:szCs w:val="23"/>
        </w:rPr>
        <w:t>procesa</w:t>
      </w:r>
      <w:proofErr w:type="spellEnd"/>
      <w:r w:rsidR="00F74C40">
        <w:rPr>
          <w:sz w:val="23"/>
          <w:szCs w:val="23"/>
        </w:rPr>
        <w:t xml:space="preserve"> </w:t>
      </w:r>
      <w:proofErr w:type="spellStart"/>
      <w:r w:rsidR="00F74C40">
        <w:rPr>
          <w:sz w:val="23"/>
          <w:szCs w:val="23"/>
        </w:rPr>
        <w:t>laikā</w:t>
      </w:r>
      <w:proofErr w:type="spellEnd"/>
      <w:r w:rsidR="00F74C40">
        <w:rPr>
          <w:sz w:val="23"/>
          <w:szCs w:val="23"/>
        </w:rPr>
        <w:t xml:space="preserve"> no </w:t>
      </w:r>
      <w:proofErr w:type="spellStart"/>
      <w:r w:rsidR="00F74C40">
        <w:rPr>
          <w:sz w:val="23"/>
          <w:szCs w:val="23"/>
        </w:rPr>
        <w:t>izstrādātāja</w:t>
      </w:r>
      <w:proofErr w:type="spellEnd"/>
      <w:r w:rsidR="00F74C40">
        <w:rPr>
          <w:sz w:val="23"/>
          <w:szCs w:val="23"/>
        </w:rPr>
        <w:t xml:space="preserve"> var </w:t>
      </w:r>
      <w:proofErr w:type="spellStart"/>
      <w:r w:rsidR="00F74C40">
        <w:rPr>
          <w:sz w:val="23"/>
          <w:szCs w:val="23"/>
        </w:rPr>
        <w:t>tikt</w:t>
      </w:r>
      <w:proofErr w:type="spellEnd"/>
      <w:r w:rsidR="00F74C40">
        <w:rPr>
          <w:sz w:val="23"/>
          <w:szCs w:val="23"/>
        </w:rPr>
        <w:t xml:space="preserve"> </w:t>
      </w:r>
      <w:proofErr w:type="spellStart"/>
      <w:r w:rsidR="00F74C40">
        <w:rPr>
          <w:sz w:val="23"/>
          <w:szCs w:val="23"/>
        </w:rPr>
        <w:t>prasīti</w:t>
      </w:r>
      <w:proofErr w:type="spellEnd"/>
      <w:r w:rsidR="00F74C40">
        <w:rPr>
          <w:sz w:val="23"/>
          <w:szCs w:val="23"/>
        </w:rPr>
        <w:t xml:space="preserve"> </w:t>
      </w:r>
      <w:proofErr w:type="spellStart"/>
      <w:r w:rsidR="00F74C40">
        <w:rPr>
          <w:sz w:val="23"/>
          <w:szCs w:val="23"/>
        </w:rPr>
        <w:t>dažādi</w:t>
      </w:r>
      <w:proofErr w:type="spellEnd"/>
      <w:r w:rsidR="00F74C40">
        <w:rPr>
          <w:sz w:val="23"/>
          <w:szCs w:val="23"/>
        </w:rPr>
        <w:t xml:space="preserve"> </w:t>
      </w:r>
      <w:proofErr w:type="spellStart"/>
      <w:r w:rsidR="00F74C40">
        <w:rPr>
          <w:sz w:val="23"/>
          <w:szCs w:val="23"/>
        </w:rPr>
        <w:t>papildus</w:t>
      </w:r>
      <w:proofErr w:type="spellEnd"/>
      <w:r w:rsidR="00F74C40">
        <w:rPr>
          <w:sz w:val="23"/>
          <w:szCs w:val="23"/>
        </w:rPr>
        <w:t xml:space="preserve"> </w:t>
      </w:r>
      <w:proofErr w:type="spellStart"/>
      <w:r w:rsidR="00F74C40">
        <w:rPr>
          <w:sz w:val="23"/>
          <w:szCs w:val="23"/>
        </w:rPr>
        <w:t>dati</w:t>
      </w:r>
      <w:proofErr w:type="spellEnd"/>
      <w:r w:rsidR="00F74C40">
        <w:rPr>
          <w:sz w:val="23"/>
          <w:szCs w:val="23"/>
        </w:rPr>
        <w:t xml:space="preserve">, kas </w:t>
      </w:r>
      <w:proofErr w:type="spellStart"/>
      <w:r w:rsidR="00F74C40">
        <w:rPr>
          <w:sz w:val="23"/>
          <w:szCs w:val="23"/>
        </w:rPr>
        <w:t>būs</w:t>
      </w:r>
      <w:proofErr w:type="spellEnd"/>
      <w:r w:rsidR="00F74C40">
        <w:rPr>
          <w:sz w:val="23"/>
          <w:szCs w:val="23"/>
        </w:rPr>
        <w:t xml:space="preserve"> </w:t>
      </w:r>
      <w:proofErr w:type="spellStart"/>
      <w:r w:rsidR="00F74C40">
        <w:rPr>
          <w:sz w:val="23"/>
          <w:szCs w:val="23"/>
        </w:rPr>
        <w:t>nepieciešami</w:t>
      </w:r>
      <w:proofErr w:type="spellEnd"/>
      <w:r w:rsidR="00F74C40">
        <w:rPr>
          <w:sz w:val="23"/>
          <w:szCs w:val="23"/>
        </w:rPr>
        <w:t xml:space="preserve"> </w:t>
      </w:r>
      <w:proofErr w:type="spellStart"/>
      <w:r w:rsidR="00F74C40">
        <w:rPr>
          <w:sz w:val="23"/>
          <w:szCs w:val="23"/>
        </w:rPr>
        <w:t>tālāko</w:t>
      </w:r>
      <w:proofErr w:type="spellEnd"/>
      <w:r w:rsidR="00F74C40">
        <w:rPr>
          <w:sz w:val="23"/>
          <w:szCs w:val="23"/>
        </w:rPr>
        <w:t xml:space="preserve"> </w:t>
      </w:r>
      <w:proofErr w:type="spellStart"/>
      <w:r w:rsidR="00F74C40">
        <w:rPr>
          <w:sz w:val="23"/>
          <w:szCs w:val="23"/>
        </w:rPr>
        <w:t>scenāriju</w:t>
      </w:r>
      <w:proofErr w:type="spellEnd"/>
      <w:r w:rsidR="00F74C40">
        <w:rPr>
          <w:sz w:val="23"/>
          <w:szCs w:val="23"/>
        </w:rPr>
        <w:t xml:space="preserve"> </w:t>
      </w:r>
      <w:proofErr w:type="spellStart"/>
      <w:r w:rsidR="00F74C40">
        <w:rPr>
          <w:sz w:val="23"/>
          <w:szCs w:val="23"/>
        </w:rPr>
        <w:t>darbību</w:t>
      </w:r>
      <w:proofErr w:type="spellEnd"/>
      <w:r w:rsidR="00F74C40">
        <w:rPr>
          <w:sz w:val="23"/>
          <w:szCs w:val="23"/>
        </w:rPr>
        <w:t xml:space="preserve"> </w:t>
      </w:r>
      <w:proofErr w:type="spellStart"/>
      <w:r w:rsidR="00F74C40">
        <w:rPr>
          <w:sz w:val="23"/>
          <w:szCs w:val="23"/>
        </w:rPr>
        <w:t>izpildei</w:t>
      </w:r>
      <w:proofErr w:type="spellEnd"/>
      <w:r w:rsidR="00F74C40">
        <w:rPr>
          <w:sz w:val="23"/>
          <w:szCs w:val="23"/>
        </w:rPr>
        <w:t xml:space="preserve"> un </w:t>
      </w:r>
      <w:proofErr w:type="spellStart"/>
      <w:r w:rsidR="00F74C40">
        <w:rPr>
          <w:sz w:val="23"/>
          <w:szCs w:val="23"/>
        </w:rPr>
        <w:t>nosacījumu</w:t>
      </w:r>
      <w:proofErr w:type="spellEnd"/>
      <w:r w:rsidR="00F74C40">
        <w:rPr>
          <w:sz w:val="23"/>
          <w:szCs w:val="23"/>
        </w:rPr>
        <w:t xml:space="preserve"> </w:t>
      </w:r>
      <w:proofErr w:type="spellStart"/>
      <w:r w:rsidR="00F74C40">
        <w:rPr>
          <w:sz w:val="23"/>
          <w:szCs w:val="23"/>
        </w:rPr>
        <w:t>pārbaudei</w:t>
      </w:r>
      <w:proofErr w:type="spellEnd"/>
      <w:r w:rsidR="00F74C40">
        <w:rPr>
          <w:sz w:val="23"/>
          <w:szCs w:val="23"/>
        </w:rPr>
        <w:t xml:space="preserve">. </w:t>
      </w:r>
      <w:proofErr w:type="spellStart"/>
      <w:r w:rsidR="00F74C40">
        <w:rPr>
          <w:sz w:val="23"/>
          <w:szCs w:val="23"/>
        </w:rPr>
        <w:t>Šādi</w:t>
      </w:r>
      <w:proofErr w:type="spellEnd"/>
      <w:r w:rsidR="00F74C40">
        <w:rPr>
          <w:sz w:val="23"/>
          <w:szCs w:val="23"/>
        </w:rPr>
        <w:t xml:space="preserve"> </w:t>
      </w:r>
      <w:proofErr w:type="spellStart"/>
      <w:r w:rsidR="00F74C40">
        <w:rPr>
          <w:sz w:val="23"/>
          <w:szCs w:val="23"/>
        </w:rPr>
        <w:t>dati</w:t>
      </w:r>
      <w:proofErr w:type="spellEnd"/>
      <w:r w:rsidR="00F74C40">
        <w:rPr>
          <w:sz w:val="23"/>
          <w:szCs w:val="23"/>
        </w:rPr>
        <w:t xml:space="preserve"> </w:t>
      </w:r>
      <w:proofErr w:type="spellStart"/>
      <w:r w:rsidR="00F74C40">
        <w:rPr>
          <w:sz w:val="23"/>
          <w:szCs w:val="23"/>
        </w:rPr>
        <w:t>tiek</w:t>
      </w:r>
      <w:proofErr w:type="spellEnd"/>
      <w:r w:rsidR="00F74C40">
        <w:rPr>
          <w:sz w:val="23"/>
          <w:szCs w:val="23"/>
        </w:rPr>
        <w:t xml:space="preserve"> </w:t>
      </w:r>
      <w:proofErr w:type="spellStart"/>
      <w:r w:rsidR="00F74C40">
        <w:rPr>
          <w:sz w:val="23"/>
          <w:szCs w:val="23"/>
        </w:rPr>
        <w:t>glabāti</w:t>
      </w:r>
      <w:proofErr w:type="spellEnd"/>
      <w:r w:rsidR="00F74C40">
        <w:rPr>
          <w:sz w:val="23"/>
          <w:szCs w:val="23"/>
        </w:rPr>
        <w:t xml:space="preserve"> </w:t>
      </w:r>
      <w:proofErr w:type="spellStart"/>
      <w:r w:rsidR="00F74C40">
        <w:rPr>
          <w:sz w:val="23"/>
          <w:szCs w:val="23"/>
        </w:rPr>
        <w:t>tabulā</w:t>
      </w:r>
      <w:proofErr w:type="spellEnd"/>
      <w:r w:rsidR="00F74C40">
        <w:rPr>
          <w:sz w:val="23"/>
          <w:szCs w:val="23"/>
        </w:rPr>
        <w:t xml:space="preserve"> </w:t>
      </w:r>
      <w:proofErr w:type="spellStart"/>
      <w:r w:rsidR="00F74C40" w:rsidRPr="00F74C40">
        <w:rPr>
          <w:b/>
          <w:bCs/>
          <w:sz w:val="23"/>
          <w:szCs w:val="23"/>
        </w:rPr>
        <w:t>ChangeAdaptionAdditionalData</w:t>
      </w:r>
      <w:proofErr w:type="spellEnd"/>
      <w:r w:rsidR="00F74C40">
        <w:rPr>
          <w:sz w:val="23"/>
          <w:szCs w:val="23"/>
        </w:rPr>
        <w:t>.</w:t>
      </w:r>
    </w:p>
    <w:p w14:paraId="378FD19E" w14:textId="783F4A2F" w:rsidR="00F74C40" w:rsidRPr="006567A8" w:rsidRDefault="00F724A0" w:rsidP="0079606F">
      <w:pPr>
        <w:rPr>
          <w:b/>
          <w:bCs/>
          <w:sz w:val="23"/>
          <w:szCs w:val="23"/>
        </w:rPr>
      </w:pPr>
      <w:r>
        <w:rPr>
          <w:rFonts w:cstheme="minorHAnsi"/>
          <w:lang w:val="lv-LV"/>
        </w:rPr>
        <w:t>⓿</w:t>
      </w:r>
      <w:proofErr w:type="spellStart"/>
      <w:r w:rsidR="006567A8">
        <w:rPr>
          <w:sz w:val="23"/>
          <w:szCs w:val="23"/>
        </w:rPr>
        <w:t>Izstrādātais</w:t>
      </w:r>
      <w:proofErr w:type="spellEnd"/>
      <w:r w:rsidR="006567A8">
        <w:rPr>
          <w:sz w:val="23"/>
          <w:szCs w:val="23"/>
        </w:rPr>
        <w:t xml:space="preserve"> </w:t>
      </w:r>
      <w:proofErr w:type="spellStart"/>
      <w:r w:rsidR="006567A8">
        <w:rPr>
          <w:sz w:val="23"/>
          <w:szCs w:val="23"/>
        </w:rPr>
        <w:t>risinājums</w:t>
      </w:r>
      <w:proofErr w:type="spellEnd"/>
      <w:r w:rsidR="006567A8">
        <w:rPr>
          <w:sz w:val="23"/>
          <w:szCs w:val="23"/>
        </w:rPr>
        <w:t xml:space="preserve"> </w:t>
      </w:r>
      <w:proofErr w:type="spellStart"/>
      <w:r w:rsidR="006567A8">
        <w:rPr>
          <w:sz w:val="23"/>
          <w:szCs w:val="23"/>
        </w:rPr>
        <w:t>ar</w:t>
      </w:r>
      <w:proofErr w:type="spellEnd"/>
      <w:r w:rsidR="006567A8">
        <w:rPr>
          <w:sz w:val="23"/>
          <w:szCs w:val="23"/>
        </w:rPr>
        <w:t xml:space="preserve"> </w:t>
      </w:r>
      <w:proofErr w:type="spellStart"/>
      <w:r w:rsidR="006567A8">
        <w:rPr>
          <w:sz w:val="23"/>
          <w:szCs w:val="23"/>
        </w:rPr>
        <w:t>esošo</w:t>
      </w:r>
      <w:proofErr w:type="spellEnd"/>
      <w:r w:rsidR="006567A8">
        <w:rPr>
          <w:sz w:val="23"/>
          <w:szCs w:val="23"/>
        </w:rPr>
        <w:t xml:space="preserve"> </w:t>
      </w:r>
      <w:proofErr w:type="spellStart"/>
      <w:r w:rsidR="006567A8">
        <w:rPr>
          <w:sz w:val="23"/>
          <w:szCs w:val="23"/>
        </w:rPr>
        <w:t>sistēmu</w:t>
      </w:r>
      <w:proofErr w:type="spellEnd"/>
      <w:r w:rsidR="006567A8">
        <w:rPr>
          <w:sz w:val="23"/>
          <w:szCs w:val="23"/>
        </w:rPr>
        <w:t xml:space="preserve"> </w:t>
      </w:r>
      <w:proofErr w:type="spellStart"/>
      <w:r w:rsidR="006567A8">
        <w:rPr>
          <w:sz w:val="23"/>
          <w:szCs w:val="23"/>
        </w:rPr>
        <w:t>saistīts</w:t>
      </w:r>
      <w:proofErr w:type="spellEnd"/>
      <w:r w:rsidR="006567A8">
        <w:rPr>
          <w:sz w:val="23"/>
          <w:szCs w:val="23"/>
        </w:rPr>
        <w:t xml:space="preserve"> </w:t>
      </w:r>
      <w:proofErr w:type="spellStart"/>
      <w:r w:rsidR="006567A8">
        <w:rPr>
          <w:sz w:val="23"/>
          <w:szCs w:val="23"/>
        </w:rPr>
        <w:t>pamatā</w:t>
      </w:r>
      <w:proofErr w:type="spellEnd"/>
      <w:r w:rsidR="006567A8">
        <w:rPr>
          <w:sz w:val="23"/>
          <w:szCs w:val="23"/>
        </w:rPr>
        <w:t xml:space="preserve"> </w:t>
      </w:r>
      <w:proofErr w:type="spellStart"/>
      <w:r w:rsidR="006567A8">
        <w:rPr>
          <w:sz w:val="23"/>
          <w:szCs w:val="23"/>
        </w:rPr>
        <w:t>izmantojot</w:t>
      </w:r>
      <w:proofErr w:type="spellEnd"/>
      <w:r w:rsidR="006567A8">
        <w:rPr>
          <w:sz w:val="23"/>
          <w:szCs w:val="23"/>
        </w:rPr>
        <w:t xml:space="preserve"> </w:t>
      </w:r>
      <w:proofErr w:type="spellStart"/>
      <w:r w:rsidR="006567A8">
        <w:rPr>
          <w:sz w:val="23"/>
          <w:szCs w:val="23"/>
        </w:rPr>
        <w:t>tabulu</w:t>
      </w:r>
      <w:proofErr w:type="spellEnd"/>
      <w:r w:rsidR="006567A8">
        <w:rPr>
          <w:sz w:val="23"/>
          <w:szCs w:val="23"/>
        </w:rPr>
        <w:t xml:space="preserve"> </w:t>
      </w:r>
      <w:r w:rsidR="006567A8">
        <w:rPr>
          <w:b/>
          <w:bCs/>
          <w:sz w:val="23"/>
          <w:szCs w:val="23"/>
        </w:rPr>
        <w:t>Change</w:t>
      </w:r>
      <w:r w:rsidR="006567A8">
        <w:rPr>
          <w:sz w:val="23"/>
          <w:szCs w:val="23"/>
        </w:rPr>
        <w:t xml:space="preserve">, kas </w:t>
      </w:r>
      <w:proofErr w:type="spellStart"/>
      <w:r w:rsidR="006567A8">
        <w:rPr>
          <w:sz w:val="23"/>
          <w:szCs w:val="23"/>
        </w:rPr>
        <w:t>glabā</w:t>
      </w:r>
      <w:proofErr w:type="spellEnd"/>
      <w:r w:rsidR="006567A8">
        <w:rPr>
          <w:sz w:val="23"/>
          <w:szCs w:val="23"/>
        </w:rPr>
        <w:t xml:space="preserve"> </w:t>
      </w:r>
      <w:proofErr w:type="spellStart"/>
      <w:r w:rsidR="006567A8">
        <w:rPr>
          <w:sz w:val="23"/>
          <w:szCs w:val="23"/>
        </w:rPr>
        <w:t>identifikatoru</w:t>
      </w:r>
      <w:proofErr w:type="spellEnd"/>
      <w:r w:rsidR="006567A8">
        <w:rPr>
          <w:sz w:val="23"/>
          <w:szCs w:val="23"/>
        </w:rPr>
        <w:t xml:space="preserve"> </w:t>
      </w:r>
      <w:proofErr w:type="spellStart"/>
      <w:r w:rsidR="006567A8">
        <w:rPr>
          <w:sz w:val="23"/>
          <w:szCs w:val="23"/>
        </w:rPr>
        <w:t>uz</w:t>
      </w:r>
      <w:proofErr w:type="spellEnd"/>
      <w:r w:rsidR="006567A8">
        <w:rPr>
          <w:sz w:val="23"/>
          <w:szCs w:val="23"/>
        </w:rPr>
        <w:t xml:space="preserve"> </w:t>
      </w:r>
      <w:proofErr w:type="spellStart"/>
      <w:r w:rsidR="006567A8">
        <w:rPr>
          <w:sz w:val="23"/>
          <w:szCs w:val="23"/>
        </w:rPr>
        <w:t>konkrēto</w:t>
      </w:r>
      <w:proofErr w:type="spellEnd"/>
      <w:r w:rsidR="006567A8">
        <w:rPr>
          <w:sz w:val="23"/>
          <w:szCs w:val="23"/>
        </w:rPr>
        <w:t xml:space="preserve"> </w:t>
      </w:r>
      <w:proofErr w:type="spellStart"/>
      <w:r w:rsidR="006567A8">
        <w:rPr>
          <w:sz w:val="23"/>
          <w:szCs w:val="23"/>
        </w:rPr>
        <w:t>izmaiņu</w:t>
      </w:r>
      <w:proofErr w:type="spellEnd"/>
      <w:r w:rsidR="006567A8">
        <w:rPr>
          <w:sz w:val="23"/>
          <w:szCs w:val="23"/>
        </w:rPr>
        <w:t xml:space="preserve">, </w:t>
      </w:r>
      <w:proofErr w:type="spellStart"/>
      <w:r w:rsidR="006567A8">
        <w:rPr>
          <w:sz w:val="23"/>
          <w:szCs w:val="23"/>
        </w:rPr>
        <w:t>kā</w:t>
      </w:r>
      <w:proofErr w:type="spellEnd"/>
      <w:r w:rsidR="006567A8">
        <w:rPr>
          <w:sz w:val="23"/>
          <w:szCs w:val="23"/>
        </w:rPr>
        <w:t xml:space="preserve"> </w:t>
      </w:r>
      <w:proofErr w:type="spellStart"/>
      <w:r w:rsidR="006567A8">
        <w:rPr>
          <w:sz w:val="23"/>
          <w:szCs w:val="23"/>
        </w:rPr>
        <w:t>arī</w:t>
      </w:r>
      <w:proofErr w:type="spellEnd"/>
      <w:r w:rsidR="006567A8">
        <w:rPr>
          <w:sz w:val="23"/>
          <w:szCs w:val="23"/>
        </w:rPr>
        <w:t xml:space="preserve"> </w:t>
      </w:r>
      <w:proofErr w:type="spellStart"/>
      <w:r w:rsidR="006567A8" w:rsidRPr="006567A8">
        <w:rPr>
          <w:b/>
          <w:bCs/>
          <w:sz w:val="23"/>
          <w:szCs w:val="23"/>
        </w:rPr>
        <w:t>Tipu</w:t>
      </w:r>
      <w:proofErr w:type="spellEnd"/>
      <w:r w:rsidR="006567A8">
        <w:rPr>
          <w:sz w:val="23"/>
          <w:szCs w:val="23"/>
        </w:rPr>
        <w:t xml:space="preserve"> un </w:t>
      </w:r>
      <w:proofErr w:type="spellStart"/>
      <w:r w:rsidR="006567A8" w:rsidRPr="006567A8">
        <w:rPr>
          <w:b/>
          <w:bCs/>
          <w:sz w:val="23"/>
          <w:szCs w:val="23"/>
        </w:rPr>
        <w:t>Autoru</w:t>
      </w:r>
      <w:proofErr w:type="spellEnd"/>
      <w:r w:rsidR="006567A8">
        <w:rPr>
          <w:sz w:val="23"/>
          <w:szCs w:val="23"/>
        </w:rPr>
        <w:t xml:space="preserve"> </w:t>
      </w:r>
      <w:proofErr w:type="spellStart"/>
      <w:r w:rsidR="006567A8">
        <w:rPr>
          <w:sz w:val="23"/>
          <w:szCs w:val="23"/>
        </w:rPr>
        <w:t>klasifikatorus</w:t>
      </w:r>
      <w:proofErr w:type="spellEnd"/>
      <w:r w:rsidR="006567A8">
        <w:rPr>
          <w:sz w:val="23"/>
          <w:szCs w:val="23"/>
        </w:rPr>
        <w:t>.</w:t>
      </w:r>
    </w:p>
    <w:p w14:paraId="234A3BA4" w14:textId="72DCC194" w:rsidR="00A221F9" w:rsidRPr="006312EA" w:rsidRDefault="00A221F9" w:rsidP="00D105D9">
      <w:pPr>
        <w:jc w:val="center"/>
        <w:rPr>
          <w:b/>
          <w:bCs/>
          <w:sz w:val="28"/>
          <w:szCs w:val="28"/>
        </w:rPr>
      </w:pPr>
      <w:r w:rsidRPr="006312EA">
        <w:rPr>
          <w:b/>
          <w:bCs/>
          <w:sz w:val="28"/>
          <w:szCs w:val="28"/>
        </w:rPr>
        <w:t>12.slaids</w:t>
      </w:r>
    </w:p>
    <w:p w14:paraId="19FB4906" w14:textId="172D0BE8" w:rsidR="00A221F9" w:rsidRDefault="00A221F9" w:rsidP="0079606F">
      <w:pPr>
        <w:rPr>
          <w:sz w:val="23"/>
          <w:szCs w:val="23"/>
        </w:rPr>
      </w:pPr>
      <w:proofErr w:type="spellStart"/>
      <w:r>
        <w:rPr>
          <w:sz w:val="23"/>
          <w:szCs w:val="23"/>
        </w:rPr>
        <w:t>Veicot</w:t>
      </w:r>
      <w:proofErr w:type="spellEnd"/>
      <w:r>
        <w:rPr>
          <w:sz w:val="23"/>
          <w:szCs w:val="23"/>
        </w:rPr>
        <w:t xml:space="preserve"> </w:t>
      </w:r>
      <w:proofErr w:type="spellStart"/>
      <w:r>
        <w:rPr>
          <w:sz w:val="23"/>
          <w:szCs w:val="23"/>
        </w:rPr>
        <w:t>pirmreizējo</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apstrādi</w:t>
      </w:r>
      <w:proofErr w:type="spellEnd"/>
      <w:r>
        <w:rPr>
          <w:sz w:val="23"/>
          <w:szCs w:val="23"/>
        </w:rPr>
        <w:t xml:space="preserve"> (</w:t>
      </w:r>
      <w:proofErr w:type="spellStart"/>
      <w:r>
        <w:rPr>
          <w:sz w:val="23"/>
          <w:szCs w:val="23"/>
        </w:rPr>
        <w:t>skat</w:t>
      </w:r>
      <w:proofErr w:type="spellEnd"/>
      <w:r>
        <w:rPr>
          <w:sz w:val="23"/>
          <w:szCs w:val="23"/>
        </w:rPr>
        <w:t xml:space="preserve">. att. 3.2.), </w:t>
      </w:r>
      <w:proofErr w:type="spellStart"/>
      <w:r>
        <w:rPr>
          <w:sz w:val="23"/>
          <w:szCs w:val="23"/>
        </w:rPr>
        <w:t>tiek</w:t>
      </w:r>
      <w:proofErr w:type="spellEnd"/>
      <w:r>
        <w:rPr>
          <w:sz w:val="23"/>
          <w:szCs w:val="23"/>
        </w:rPr>
        <w:t xml:space="preserve"> </w:t>
      </w:r>
      <w:proofErr w:type="spellStart"/>
      <w:r>
        <w:rPr>
          <w:sz w:val="23"/>
          <w:szCs w:val="23"/>
        </w:rPr>
        <w:t>apstrādātas</w:t>
      </w:r>
      <w:proofErr w:type="spellEnd"/>
      <w:r>
        <w:rPr>
          <w:sz w:val="23"/>
          <w:szCs w:val="23"/>
        </w:rPr>
        <w:t xml:space="preserve"> </w:t>
      </w:r>
      <w:proofErr w:type="spellStart"/>
      <w:r>
        <w:rPr>
          <w:sz w:val="23"/>
          <w:szCs w:val="23"/>
        </w:rPr>
        <w:t>tikai</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ar</w:t>
      </w:r>
      <w:proofErr w:type="spellEnd"/>
      <w:r>
        <w:rPr>
          <w:sz w:val="23"/>
          <w:szCs w:val="23"/>
        </w:rPr>
        <w:t xml:space="preserve"> </w:t>
      </w:r>
      <w:proofErr w:type="spellStart"/>
      <w:r>
        <w:rPr>
          <w:sz w:val="23"/>
          <w:szCs w:val="23"/>
        </w:rPr>
        <w:t>statusu</w:t>
      </w:r>
      <w:proofErr w:type="spellEnd"/>
      <w:r>
        <w:rPr>
          <w:sz w:val="23"/>
          <w:szCs w:val="23"/>
        </w:rPr>
        <w:t xml:space="preserve"> “</w:t>
      </w:r>
      <w:proofErr w:type="spellStart"/>
      <w:r>
        <w:rPr>
          <w:sz w:val="23"/>
          <w:szCs w:val="23"/>
        </w:rPr>
        <w:t>Jauns</w:t>
      </w:r>
      <w:proofErr w:type="spellEnd"/>
      <w:r>
        <w:rPr>
          <w:sz w:val="23"/>
          <w:szCs w:val="23"/>
        </w:rPr>
        <w:t xml:space="preserve">”. </w:t>
      </w:r>
      <w:proofErr w:type="spellStart"/>
      <w:r>
        <w:rPr>
          <w:sz w:val="23"/>
          <w:szCs w:val="23"/>
        </w:rPr>
        <w:t>Nosakot</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tipu</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tipus</w:t>
      </w:r>
      <w:proofErr w:type="spellEnd"/>
      <w:r>
        <w:rPr>
          <w:sz w:val="23"/>
          <w:szCs w:val="23"/>
        </w:rPr>
        <w:t xml:space="preserve"> </w:t>
      </w:r>
      <w:proofErr w:type="spellStart"/>
      <w:r>
        <w:rPr>
          <w:sz w:val="23"/>
          <w:szCs w:val="23"/>
        </w:rPr>
        <w:t>skatīt</w:t>
      </w:r>
      <w:proofErr w:type="spellEnd"/>
      <w:r>
        <w:rPr>
          <w:sz w:val="23"/>
          <w:szCs w:val="23"/>
        </w:rPr>
        <w:t xml:space="preserve"> </w:t>
      </w:r>
      <w:proofErr w:type="spellStart"/>
      <w:r>
        <w:rPr>
          <w:sz w:val="23"/>
          <w:szCs w:val="23"/>
        </w:rPr>
        <w:t>nodaļā</w:t>
      </w:r>
      <w:proofErr w:type="spellEnd"/>
      <w:r>
        <w:rPr>
          <w:sz w:val="23"/>
          <w:szCs w:val="23"/>
        </w:rPr>
        <w:t xml:space="preserve"> 3.3.), </w:t>
      </w:r>
      <w:proofErr w:type="spellStart"/>
      <w:r>
        <w:rPr>
          <w:sz w:val="23"/>
          <w:szCs w:val="23"/>
        </w:rPr>
        <w:t>pareizajā</w:t>
      </w:r>
      <w:proofErr w:type="spellEnd"/>
      <w:r>
        <w:rPr>
          <w:sz w:val="23"/>
          <w:szCs w:val="23"/>
        </w:rPr>
        <w:t xml:space="preserve"> </w:t>
      </w:r>
      <w:proofErr w:type="spellStart"/>
      <w:r>
        <w:rPr>
          <w:sz w:val="23"/>
          <w:szCs w:val="23"/>
        </w:rPr>
        <w:t>secībā</w:t>
      </w:r>
      <w:proofErr w:type="spellEnd"/>
      <w:r>
        <w:rPr>
          <w:sz w:val="23"/>
          <w:szCs w:val="23"/>
        </w:rPr>
        <w:t xml:space="preserve"> </w:t>
      </w:r>
      <w:proofErr w:type="spellStart"/>
      <w:r>
        <w:rPr>
          <w:sz w:val="23"/>
          <w:szCs w:val="23"/>
        </w:rPr>
        <w:t>tiek</w:t>
      </w:r>
      <w:proofErr w:type="spellEnd"/>
      <w:r>
        <w:rPr>
          <w:sz w:val="23"/>
          <w:szCs w:val="23"/>
        </w:rPr>
        <w:t xml:space="preserve"> </w:t>
      </w:r>
      <w:proofErr w:type="spellStart"/>
      <w:r>
        <w:rPr>
          <w:sz w:val="23"/>
          <w:szCs w:val="23"/>
        </w:rPr>
        <w:t>atlasīti</w:t>
      </w:r>
      <w:proofErr w:type="spellEnd"/>
      <w:r>
        <w:rPr>
          <w:sz w:val="23"/>
          <w:szCs w:val="23"/>
        </w:rPr>
        <w:t xml:space="preserve"> </w:t>
      </w:r>
      <w:proofErr w:type="spellStart"/>
      <w:r>
        <w:rPr>
          <w:sz w:val="23"/>
          <w:szCs w:val="23"/>
        </w:rPr>
        <w:t>visi</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tipam</w:t>
      </w:r>
      <w:proofErr w:type="spellEnd"/>
      <w:r>
        <w:rPr>
          <w:sz w:val="23"/>
          <w:szCs w:val="23"/>
        </w:rPr>
        <w:t xml:space="preserve"> </w:t>
      </w:r>
      <w:proofErr w:type="spellStart"/>
      <w:r>
        <w:rPr>
          <w:sz w:val="23"/>
          <w:szCs w:val="23"/>
        </w:rPr>
        <w:t>atbilstošie</w:t>
      </w:r>
      <w:proofErr w:type="spellEnd"/>
      <w:r>
        <w:rPr>
          <w:sz w:val="23"/>
          <w:szCs w:val="23"/>
        </w:rPr>
        <w:t xml:space="preserve"> </w:t>
      </w:r>
      <w:proofErr w:type="spellStart"/>
      <w:r>
        <w:rPr>
          <w:sz w:val="23"/>
          <w:szCs w:val="23"/>
        </w:rPr>
        <w:t>scenārija</w:t>
      </w:r>
      <w:proofErr w:type="spellEnd"/>
      <w:r>
        <w:rPr>
          <w:sz w:val="23"/>
          <w:szCs w:val="23"/>
        </w:rPr>
        <w:t xml:space="preserve"> </w:t>
      </w:r>
      <w:proofErr w:type="spellStart"/>
      <w:r>
        <w:rPr>
          <w:sz w:val="23"/>
          <w:szCs w:val="23"/>
        </w:rPr>
        <w:t>soļi</w:t>
      </w:r>
      <w:proofErr w:type="spellEnd"/>
      <w:r>
        <w:rPr>
          <w:sz w:val="23"/>
          <w:szCs w:val="23"/>
        </w:rPr>
        <w:t xml:space="preserve">, </w:t>
      </w:r>
      <w:proofErr w:type="spellStart"/>
      <w:r>
        <w:rPr>
          <w:sz w:val="23"/>
          <w:szCs w:val="23"/>
        </w:rPr>
        <w:t>pēc</w:t>
      </w:r>
      <w:proofErr w:type="spellEnd"/>
      <w:r>
        <w:rPr>
          <w:sz w:val="23"/>
          <w:szCs w:val="23"/>
        </w:rPr>
        <w:t xml:space="preserve"> </w:t>
      </w:r>
      <w:proofErr w:type="spellStart"/>
      <w:r>
        <w:rPr>
          <w:sz w:val="23"/>
          <w:szCs w:val="23"/>
        </w:rPr>
        <w:t>kā</w:t>
      </w:r>
      <w:proofErr w:type="spellEnd"/>
      <w:r>
        <w:rPr>
          <w:sz w:val="23"/>
          <w:szCs w:val="23"/>
        </w:rPr>
        <w:t xml:space="preserve"> </w:t>
      </w:r>
      <w:proofErr w:type="spellStart"/>
      <w:r>
        <w:rPr>
          <w:sz w:val="23"/>
          <w:szCs w:val="23"/>
        </w:rPr>
        <w:t>izveidoti</w:t>
      </w:r>
      <w:proofErr w:type="spellEnd"/>
      <w:r>
        <w:rPr>
          <w:sz w:val="23"/>
          <w:szCs w:val="23"/>
        </w:rPr>
        <w:t xml:space="preserve"> </w:t>
      </w:r>
      <w:proofErr w:type="spellStart"/>
      <w:r>
        <w:rPr>
          <w:sz w:val="23"/>
          <w:szCs w:val="23"/>
        </w:rPr>
        <w:t>konkrētajai</w:t>
      </w:r>
      <w:proofErr w:type="spellEnd"/>
      <w:r>
        <w:rPr>
          <w:sz w:val="23"/>
          <w:szCs w:val="23"/>
        </w:rPr>
        <w:t xml:space="preserve"> </w:t>
      </w:r>
      <w:proofErr w:type="spellStart"/>
      <w:r>
        <w:rPr>
          <w:sz w:val="23"/>
          <w:szCs w:val="23"/>
        </w:rPr>
        <w:t>izmaiņai</w:t>
      </w:r>
      <w:proofErr w:type="spellEnd"/>
      <w:r>
        <w:rPr>
          <w:sz w:val="23"/>
          <w:szCs w:val="23"/>
        </w:rPr>
        <w:t xml:space="preserve"> </w:t>
      </w:r>
      <w:proofErr w:type="spellStart"/>
      <w:r>
        <w:rPr>
          <w:sz w:val="23"/>
          <w:szCs w:val="23"/>
        </w:rPr>
        <w:t>atbilstošie</w:t>
      </w:r>
      <w:proofErr w:type="spellEnd"/>
      <w:r>
        <w:rPr>
          <w:sz w:val="23"/>
          <w:szCs w:val="23"/>
        </w:rPr>
        <w:t xml:space="preserve"> </w:t>
      </w:r>
      <w:proofErr w:type="spellStart"/>
      <w:r>
        <w:rPr>
          <w:sz w:val="23"/>
          <w:szCs w:val="23"/>
        </w:rPr>
        <w:t>procesa</w:t>
      </w:r>
      <w:proofErr w:type="spellEnd"/>
      <w:r>
        <w:rPr>
          <w:sz w:val="23"/>
          <w:szCs w:val="23"/>
        </w:rPr>
        <w:t xml:space="preserve"> </w:t>
      </w:r>
      <w:proofErr w:type="spellStart"/>
      <w:r>
        <w:rPr>
          <w:sz w:val="23"/>
          <w:szCs w:val="23"/>
        </w:rPr>
        <w:t>soļi</w:t>
      </w:r>
      <w:proofErr w:type="spellEnd"/>
      <w:r>
        <w:rPr>
          <w:sz w:val="23"/>
          <w:szCs w:val="23"/>
        </w:rPr>
        <w:t xml:space="preserve">. </w:t>
      </w:r>
      <w:proofErr w:type="spellStart"/>
      <w:r>
        <w:rPr>
          <w:sz w:val="23"/>
          <w:szCs w:val="23"/>
        </w:rPr>
        <w:t>Pēc</w:t>
      </w:r>
      <w:proofErr w:type="spellEnd"/>
      <w:r>
        <w:rPr>
          <w:sz w:val="23"/>
          <w:szCs w:val="23"/>
        </w:rPr>
        <w:t xml:space="preserve"> tam </w:t>
      </w:r>
      <w:proofErr w:type="spellStart"/>
      <w:r>
        <w:rPr>
          <w:sz w:val="23"/>
          <w:szCs w:val="23"/>
        </w:rPr>
        <w:t>tiek</w:t>
      </w:r>
      <w:proofErr w:type="spellEnd"/>
      <w:r>
        <w:rPr>
          <w:sz w:val="23"/>
          <w:szCs w:val="23"/>
        </w:rPr>
        <w:t xml:space="preserve"> </w:t>
      </w:r>
      <w:proofErr w:type="spellStart"/>
      <w:r>
        <w:rPr>
          <w:sz w:val="23"/>
          <w:szCs w:val="23"/>
        </w:rPr>
        <w:t>atlasīti</w:t>
      </w:r>
      <w:proofErr w:type="spellEnd"/>
      <w:r>
        <w:rPr>
          <w:sz w:val="23"/>
          <w:szCs w:val="23"/>
        </w:rPr>
        <w:t xml:space="preserve"> </w:t>
      </w:r>
      <w:proofErr w:type="spellStart"/>
      <w:r>
        <w:rPr>
          <w:sz w:val="23"/>
          <w:szCs w:val="23"/>
        </w:rPr>
        <w:t>konkrētajam</w:t>
      </w:r>
      <w:proofErr w:type="spellEnd"/>
      <w:r>
        <w:rPr>
          <w:sz w:val="23"/>
          <w:szCs w:val="23"/>
        </w:rPr>
        <w:t xml:space="preserve"> </w:t>
      </w:r>
      <w:proofErr w:type="spellStart"/>
      <w:r>
        <w:rPr>
          <w:sz w:val="23"/>
          <w:szCs w:val="23"/>
        </w:rPr>
        <w:t>procesa</w:t>
      </w:r>
      <w:proofErr w:type="spellEnd"/>
      <w:r>
        <w:rPr>
          <w:sz w:val="23"/>
          <w:szCs w:val="23"/>
        </w:rPr>
        <w:t xml:space="preserve"> </w:t>
      </w:r>
      <w:proofErr w:type="spellStart"/>
      <w:r>
        <w:rPr>
          <w:sz w:val="23"/>
          <w:szCs w:val="23"/>
        </w:rPr>
        <w:t>solim</w:t>
      </w:r>
      <w:proofErr w:type="spellEnd"/>
      <w:r>
        <w:rPr>
          <w:sz w:val="23"/>
          <w:szCs w:val="23"/>
        </w:rPr>
        <w:t xml:space="preserve"> </w:t>
      </w:r>
      <w:proofErr w:type="spellStart"/>
      <w:r>
        <w:rPr>
          <w:sz w:val="23"/>
          <w:szCs w:val="23"/>
        </w:rPr>
        <w:t>atbilstošie</w:t>
      </w:r>
      <w:proofErr w:type="spellEnd"/>
      <w:r>
        <w:rPr>
          <w:sz w:val="23"/>
          <w:szCs w:val="23"/>
        </w:rPr>
        <w:t xml:space="preserve"> </w:t>
      </w:r>
      <w:proofErr w:type="spellStart"/>
      <w:r>
        <w:rPr>
          <w:sz w:val="23"/>
          <w:szCs w:val="23"/>
        </w:rPr>
        <w:t>scenārija</w:t>
      </w:r>
      <w:proofErr w:type="spellEnd"/>
      <w:r>
        <w:rPr>
          <w:sz w:val="23"/>
          <w:szCs w:val="23"/>
        </w:rPr>
        <w:t xml:space="preserve"> </w:t>
      </w:r>
      <w:proofErr w:type="spellStart"/>
      <w:r>
        <w:rPr>
          <w:sz w:val="23"/>
          <w:szCs w:val="23"/>
        </w:rPr>
        <w:t>soļu</w:t>
      </w:r>
      <w:proofErr w:type="spellEnd"/>
      <w:r>
        <w:rPr>
          <w:sz w:val="23"/>
          <w:szCs w:val="23"/>
        </w:rPr>
        <w:t xml:space="preserve"> </w:t>
      </w:r>
      <w:proofErr w:type="spellStart"/>
      <w:r>
        <w:rPr>
          <w:sz w:val="23"/>
          <w:szCs w:val="23"/>
        </w:rPr>
        <w:t>manuālie</w:t>
      </w:r>
      <w:proofErr w:type="spellEnd"/>
      <w:r>
        <w:rPr>
          <w:sz w:val="23"/>
          <w:szCs w:val="23"/>
        </w:rPr>
        <w:t xml:space="preserve"> </w:t>
      </w:r>
      <w:proofErr w:type="spellStart"/>
      <w:r>
        <w:rPr>
          <w:sz w:val="23"/>
          <w:szCs w:val="23"/>
        </w:rPr>
        <w:t>nosacījumi</w:t>
      </w:r>
      <w:proofErr w:type="spellEnd"/>
      <w:r>
        <w:rPr>
          <w:sz w:val="23"/>
          <w:szCs w:val="23"/>
        </w:rPr>
        <w:t xml:space="preserve"> un </w:t>
      </w:r>
      <w:proofErr w:type="spellStart"/>
      <w:r>
        <w:rPr>
          <w:sz w:val="23"/>
          <w:szCs w:val="23"/>
        </w:rPr>
        <w:t>saglabāti</w:t>
      </w:r>
      <w:proofErr w:type="spellEnd"/>
      <w:r>
        <w:rPr>
          <w:sz w:val="23"/>
          <w:szCs w:val="23"/>
        </w:rPr>
        <w:t xml:space="preserve"> </w:t>
      </w:r>
      <w:proofErr w:type="spellStart"/>
      <w:r>
        <w:rPr>
          <w:sz w:val="23"/>
          <w:szCs w:val="23"/>
        </w:rPr>
        <w:t>ar</w:t>
      </w:r>
      <w:proofErr w:type="spellEnd"/>
      <w:r>
        <w:rPr>
          <w:sz w:val="23"/>
          <w:szCs w:val="23"/>
        </w:rPr>
        <w:t xml:space="preserve"> </w:t>
      </w:r>
      <w:proofErr w:type="spellStart"/>
      <w:r>
        <w:rPr>
          <w:sz w:val="23"/>
          <w:szCs w:val="23"/>
        </w:rPr>
        <w:t>statusu</w:t>
      </w:r>
      <w:proofErr w:type="spellEnd"/>
      <w:r>
        <w:rPr>
          <w:sz w:val="23"/>
          <w:szCs w:val="23"/>
        </w:rPr>
        <w:t xml:space="preserve"> “Nav </w:t>
      </w:r>
      <w:proofErr w:type="spellStart"/>
      <w:r>
        <w:rPr>
          <w:sz w:val="23"/>
          <w:szCs w:val="23"/>
        </w:rPr>
        <w:t>izpildīts</w:t>
      </w:r>
      <w:proofErr w:type="spellEnd"/>
      <w:r>
        <w:rPr>
          <w:sz w:val="23"/>
          <w:szCs w:val="23"/>
        </w:rPr>
        <w:t xml:space="preserve">”. </w:t>
      </w:r>
      <w:proofErr w:type="spellStart"/>
      <w:r>
        <w:rPr>
          <w:sz w:val="23"/>
          <w:szCs w:val="23"/>
        </w:rPr>
        <w:t>Līdz</w:t>
      </w:r>
      <w:proofErr w:type="spellEnd"/>
      <w:r>
        <w:rPr>
          <w:sz w:val="23"/>
          <w:szCs w:val="23"/>
        </w:rPr>
        <w:t xml:space="preserve"> </w:t>
      </w:r>
      <w:proofErr w:type="spellStart"/>
      <w:r>
        <w:rPr>
          <w:sz w:val="23"/>
          <w:szCs w:val="23"/>
        </w:rPr>
        <w:t>ar</w:t>
      </w:r>
      <w:proofErr w:type="spellEnd"/>
      <w:r>
        <w:rPr>
          <w:sz w:val="23"/>
          <w:szCs w:val="23"/>
        </w:rPr>
        <w:t xml:space="preserve"> </w:t>
      </w:r>
      <w:proofErr w:type="spellStart"/>
      <w:r>
        <w:rPr>
          <w:sz w:val="23"/>
          <w:szCs w:val="23"/>
        </w:rPr>
        <w:t>konkrētās</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procesu</w:t>
      </w:r>
      <w:proofErr w:type="spellEnd"/>
      <w:r>
        <w:rPr>
          <w:sz w:val="23"/>
          <w:szCs w:val="23"/>
        </w:rPr>
        <w:t xml:space="preserve"> </w:t>
      </w:r>
      <w:proofErr w:type="spellStart"/>
      <w:r>
        <w:rPr>
          <w:sz w:val="23"/>
          <w:szCs w:val="23"/>
        </w:rPr>
        <w:t>izveidošanu</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statuss</w:t>
      </w:r>
      <w:proofErr w:type="spellEnd"/>
      <w:r>
        <w:rPr>
          <w:sz w:val="23"/>
          <w:szCs w:val="23"/>
        </w:rPr>
        <w:t xml:space="preserve"> </w:t>
      </w:r>
      <w:proofErr w:type="spellStart"/>
      <w:r>
        <w:rPr>
          <w:sz w:val="23"/>
          <w:szCs w:val="23"/>
        </w:rPr>
        <w:t>tiek</w:t>
      </w:r>
      <w:proofErr w:type="spellEnd"/>
      <w:r>
        <w:rPr>
          <w:sz w:val="23"/>
          <w:szCs w:val="23"/>
        </w:rPr>
        <w:t xml:space="preserve"> </w:t>
      </w:r>
      <w:proofErr w:type="spellStart"/>
      <w:r>
        <w:rPr>
          <w:sz w:val="23"/>
          <w:szCs w:val="23"/>
        </w:rPr>
        <w:t>nomainīts</w:t>
      </w:r>
      <w:proofErr w:type="spellEnd"/>
      <w:r>
        <w:rPr>
          <w:sz w:val="23"/>
          <w:szCs w:val="23"/>
        </w:rPr>
        <w:t xml:space="preserve"> </w:t>
      </w:r>
      <w:proofErr w:type="spellStart"/>
      <w:r>
        <w:rPr>
          <w:sz w:val="23"/>
          <w:szCs w:val="23"/>
        </w:rPr>
        <w:t>uz</w:t>
      </w:r>
      <w:proofErr w:type="spellEnd"/>
      <w:r>
        <w:rPr>
          <w:sz w:val="23"/>
          <w:szCs w:val="23"/>
        </w:rPr>
        <w:t xml:space="preserve"> “</w:t>
      </w:r>
      <w:proofErr w:type="spellStart"/>
      <w:r>
        <w:rPr>
          <w:sz w:val="23"/>
          <w:szCs w:val="23"/>
        </w:rPr>
        <w:t>Procesā</w:t>
      </w:r>
      <w:proofErr w:type="spellEnd"/>
      <w:r>
        <w:rPr>
          <w:sz w:val="23"/>
          <w:szCs w:val="23"/>
        </w:rPr>
        <w:t xml:space="preserve">”, </w:t>
      </w:r>
      <w:proofErr w:type="spellStart"/>
      <w:r>
        <w:rPr>
          <w:sz w:val="23"/>
          <w:szCs w:val="23"/>
        </w:rPr>
        <w:t>līdz</w:t>
      </w:r>
      <w:proofErr w:type="spellEnd"/>
      <w:r>
        <w:rPr>
          <w:sz w:val="23"/>
          <w:szCs w:val="23"/>
        </w:rPr>
        <w:t xml:space="preserve"> </w:t>
      </w:r>
      <w:proofErr w:type="spellStart"/>
      <w:r>
        <w:rPr>
          <w:sz w:val="23"/>
          <w:szCs w:val="23"/>
        </w:rPr>
        <w:t>ar</w:t>
      </w:r>
      <w:proofErr w:type="spellEnd"/>
      <w:r>
        <w:rPr>
          <w:sz w:val="23"/>
          <w:szCs w:val="23"/>
        </w:rPr>
        <w:t xml:space="preserve"> to </w:t>
      </w:r>
      <w:proofErr w:type="spellStart"/>
      <w:r>
        <w:rPr>
          <w:sz w:val="23"/>
          <w:szCs w:val="23"/>
        </w:rPr>
        <w:t>šīs</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adaptāciju</w:t>
      </w:r>
      <w:proofErr w:type="spellEnd"/>
      <w:r>
        <w:rPr>
          <w:sz w:val="23"/>
          <w:szCs w:val="23"/>
        </w:rPr>
        <w:t xml:space="preserve"> var </w:t>
      </w:r>
      <w:proofErr w:type="spellStart"/>
      <w:r>
        <w:rPr>
          <w:sz w:val="23"/>
          <w:szCs w:val="23"/>
        </w:rPr>
        <w:t>uzskatīt</w:t>
      </w:r>
      <w:proofErr w:type="spellEnd"/>
      <w:r>
        <w:rPr>
          <w:sz w:val="23"/>
          <w:szCs w:val="23"/>
        </w:rPr>
        <w:t xml:space="preserve"> par </w:t>
      </w:r>
      <w:proofErr w:type="spellStart"/>
      <w:r>
        <w:rPr>
          <w:sz w:val="23"/>
          <w:szCs w:val="23"/>
        </w:rPr>
        <w:t>sākušos</w:t>
      </w:r>
      <w:proofErr w:type="spellEnd"/>
      <w:r>
        <w:rPr>
          <w:sz w:val="23"/>
          <w:szCs w:val="23"/>
        </w:rPr>
        <w:t>.</w:t>
      </w:r>
    </w:p>
    <w:p w14:paraId="362E8093" w14:textId="12D66D0C" w:rsidR="00DC3D69" w:rsidRPr="006312EA" w:rsidRDefault="00DC3D69" w:rsidP="00D105D9">
      <w:pPr>
        <w:jc w:val="center"/>
        <w:rPr>
          <w:b/>
          <w:bCs/>
          <w:sz w:val="28"/>
          <w:szCs w:val="28"/>
        </w:rPr>
      </w:pPr>
      <w:r w:rsidRPr="006312EA">
        <w:rPr>
          <w:b/>
          <w:bCs/>
          <w:sz w:val="28"/>
          <w:szCs w:val="28"/>
        </w:rPr>
        <w:t>1</w:t>
      </w:r>
      <w:r w:rsidR="00293676" w:rsidRPr="006312EA">
        <w:rPr>
          <w:b/>
          <w:bCs/>
          <w:sz w:val="28"/>
          <w:szCs w:val="28"/>
        </w:rPr>
        <w:t>3</w:t>
      </w:r>
      <w:r w:rsidRPr="006312EA">
        <w:rPr>
          <w:b/>
          <w:bCs/>
          <w:sz w:val="28"/>
          <w:szCs w:val="28"/>
        </w:rPr>
        <w:t>.slaids</w:t>
      </w:r>
    </w:p>
    <w:p w14:paraId="72F0C5A6" w14:textId="7E8DBA79" w:rsidR="00DC3D69" w:rsidRDefault="00DC3D69" w:rsidP="0079606F">
      <w:pPr>
        <w:rPr>
          <w:sz w:val="23"/>
          <w:szCs w:val="23"/>
        </w:rPr>
      </w:pPr>
      <w:proofErr w:type="spellStart"/>
      <w:r>
        <w:rPr>
          <w:sz w:val="23"/>
          <w:szCs w:val="23"/>
        </w:rPr>
        <w:t>Katras</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adaptācijai</w:t>
      </w:r>
      <w:proofErr w:type="spellEnd"/>
      <w:r>
        <w:rPr>
          <w:sz w:val="23"/>
          <w:szCs w:val="23"/>
        </w:rPr>
        <w:t xml:space="preserve"> </w:t>
      </w:r>
      <w:proofErr w:type="spellStart"/>
      <w:r>
        <w:rPr>
          <w:sz w:val="23"/>
          <w:szCs w:val="23"/>
        </w:rPr>
        <w:t>sistēmā</w:t>
      </w:r>
      <w:proofErr w:type="spellEnd"/>
      <w:r>
        <w:rPr>
          <w:sz w:val="23"/>
          <w:szCs w:val="23"/>
        </w:rPr>
        <w:t xml:space="preserve"> </w:t>
      </w:r>
      <w:proofErr w:type="spellStart"/>
      <w:r>
        <w:rPr>
          <w:sz w:val="23"/>
          <w:szCs w:val="23"/>
        </w:rPr>
        <w:t>atbilst</w:t>
      </w:r>
      <w:proofErr w:type="spellEnd"/>
      <w:r>
        <w:rPr>
          <w:sz w:val="23"/>
          <w:szCs w:val="23"/>
        </w:rPr>
        <w:t xml:space="preserve"> </w:t>
      </w:r>
      <w:proofErr w:type="spellStart"/>
      <w:r>
        <w:rPr>
          <w:sz w:val="23"/>
          <w:szCs w:val="23"/>
        </w:rPr>
        <w:t>scenārijs</w:t>
      </w:r>
      <w:proofErr w:type="spellEnd"/>
      <w:r>
        <w:rPr>
          <w:sz w:val="23"/>
          <w:szCs w:val="23"/>
        </w:rPr>
        <w:t xml:space="preserve"> </w:t>
      </w:r>
      <w:proofErr w:type="spellStart"/>
      <w:r>
        <w:rPr>
          <w:sz w:val="23"/>
          <w:szCs w:val="23"/>
        </w:rPr>
        <w:t>jeb</w:t>
      </w:r>
      <w:proofErr w:type="spellEnd"/>
      <w:r>
        <w:rPr>
          <w:sz w:val="23"/>
          <w:szCs w:val="23"/>
        </w:rPr>
        <w:t xml:space="preserve"> </w:t>
      </w:r>
      <w:proofErr w:type="spellStart"/>
      <w:r>
        <w:rPr>
          <w:sz w:val="23"/>
          <w:szCs w:val="23"/>
        </w:rPr>
        <w:t>veicamo</w:t>
      </w:r>
      <w:proofErr w:type="spellEnd"/>
      <w:r>
        <w:rPr>
          <w:sz w:val="23"/>
          <w:szCs w:val="23"/>
        </w:rPr>
        <w:t xml:space="preserve"> </w:t>
      </w:r>
      <w:proofErr w:type="spellStart"/>
      <w:r>
        <w:rPr>
          <w:sz w:val="23"/>
          <w:szCs w:val="23"/>
        </w:rPr>
        <w:t>darbību</w:t>
      </w:r>
      <w:proofErr w:type="spellEnd"/>
      <w:r>
        <w:rPr>
          <w:sz w:val="23"/>
          <w:szCs w:val="23"/>
        </w:rPr>
        <w:t xml:space="preserve"> </w:t>
      </w:r>
      <w:proofErr w:type="spellStart"/>
      <w:r>
        <w:rPr>
          <w:sz w:val="23"/>
          <w:szCs w:val="23"/>
        </w:rPr>
        <w:t>kopums</w:t>
      </w:r>
      <w:proofErr w:type="spellEnd"/>
      <w:r>
        <w:rPr>
          <w:sz w:val="23"/>
          <w:szCs w:val="23"/>
        </w:rPr>
        <w:t xml:space="preserve">, kas </w:t>
      </w:r>
      <w:proofErr w:type="spellStart"/>
      <w:r>
        <w:rPr>
          <w:sz w:val="23"/>
          <w:szCs w:val="23"/>
        </w:rPr>
        <w:t>nepieciešams</w:t>
      </w:r>
      <w:proofErr w:type="spellEnd"/>
      <w:r>
        <w:rPr>
          <w:sz w:val="23"/>
          <w:szCs w:val="23"/>
        </w:rPr>
        <w:t xml:space="preserve"> </w:t>
      </w:r>
      <w:proofErr w:type="spellStart"/>
      <w:r>
        <w:rPr>
          <w:sz w:val="23"/>
          <w:szCs w:val="23"/>
        </w:rPr>
        <w:t>izmaiņas</w:t>
      </w:r>
      <w:proofErr w:type="spellEnd"/>
      <w:r>
        <w:rPr>
          <w:sz w:val="23"/>
          <w:szCs w:val="23"/>
        </w:rPr>
        <w:t xml:space="preserve"> </w:t>
      </w:r>
      <w:proofErr w:type="spellStart"/>
      <w:r>
        <w:rPr>
          <w:sz w:val="23"/>
          <w:szCs w:val="23"/>
        </w:rPr>
        <w:t>veiksmīgai</w:t>
      </w:r>
      <w:proofErr w:type="spellEnd"/>
      <w:r>
        <w:rPr>
          <w:sz w:val="23"/>
          <w:szCs w:val="23"/>
        </w:rPr>
        <w:t xml:space="preserve"> </w:t>
      </w:r>
      <w:proofErr w:type="spellStart"/>
      <w:r>
        <w:rPr>
          <w:sz w:val="23"/>
          <w:szCs w:val="23"/>
        </w:rPr>
        <w:t>apstrādei</w:t>
      </w:r>
      <w:proofErr w:type="spellEnd"/>
      <w:r>
        <w:rPr>
          <w:sz w:val="23"/>
          <w:szCs w:val="23"/>
        </w:rPr>
        <w:t xml:space="preserve">. </w:t>
      </w:r>
      <w:proofErr w:type="spellStart"/>
      <w:r>
        <w:rPr>
          <w:sz w:val="23"/>
          <w:szCs w:val="23"/>
        </w:rPr>
        <w:t>Darba</w:t>
      </w:r>
      <w:proofErr w:type="spellEnd"/>
      <w:r>
        <w:rPr>
          <w:sz w:val="23"/>
          <w:szCs w:val="23"/>
        </w:rPr>
        <w:t xml:space="preserve"> </w:t>
      </w:r>
      <w:proofErr w:type="spellStart"/>
      <w:r>
        <w:rPr>
          <w:sz w:val="23"/>
          <w:szCs w:val="23"/>
        </w:rPr>
        <w:t>ietvaros</w:t>
      </w:r>
      <w:proofErr w:type="spellEnd"/>
      <w:r>
        <w:rPr>
          <w:sz w:val="23"/>
          <w:szCs w:val="23"/>
        </w:rPr>
        <w:t xml:space="preserve"> </w:t>
      </w:r>
      <w:proofErr w:type="spellStart"/>
      <w:r>
        <w:rPr>
          <w:sz w:val="23"/>
          <w:szCs w:val="23"/>
        </w:rPr>
        <w:t>netiek</w:t>
      </w:r>
      <w:proofErr w:type="spellEnd"/>
      <w:r>
        <w:rPr>
          <w:sz w:val="23"/>
          <w:szCs w:val="23"/>
        </w:rPr>
        <w:t xml:space="preserve"> </w:t>
      </w:r>
      <w:proofErr w:type="spellStart"/>
      <w:r>
        <w:rPr>
          <w:sz w:val="23"/>
          <w:szCs w:val="23"/>
        </w:rPr>
        <w:t>apskatīti</w:t>
      </w:r>
      <w:proofErr w:type="spellEnd"/>
      <w:r>
        <w:rPr>
          <w:sz w:val="23"/>
          <w:szCs w:val="23"/>
        </w:rPr>
        <w:t xml:space="preserve"> </w:t>
      </w:r>
      <w:proofErr w:type="spellStart"/>
      <w:r>
        <w:rPr>
          <w:sz w:val="23"/>
          <w:szCs w:val="23"/>
        </w:rPr>
        <w:t>visu</w:t>
      </w:r>
      <w:proofErr w:type="spellEnd"/>
      <w:r>
        <w:rPr>
          <w:sz w:val="23"/>
          <w:szCs w:val="23"/>
        </w:rPr>
        <w:t xml:space="preserve"> </w:t>
      </w:r>
      <w:proofErr w:type="spellStart"/>
      <w:r>
        <w:rPr>
          <w:sz w:val="23"/>
          <w:szCs w:val="23"/>
        </w:rPr>
        <w:t>iespējamo</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apstrādes</w:t>
      </w:r>
      <w:proofErr w:type="spellEnd"/>
      <w:r>
        <w:rPr>
          <w:sz w:val="23"/>
          <w:szCs w:val="23"/>
        </w:rPr>
        <w:t xml:space="preserve"> </w:t>
      </w:r>
      <w:proofErr w:type="spellStart"/>
      <w:r>
        <w:rPr>
          <w:sz w:val="23"/>
          <w:szCs w:val="23"/>
        </w:rPr>
        <w:t>scenāriji</w:t>
      </w:r>
      <w:proofErr w:type="spellEnd"/>
      <w:r>
        <w:rPr>
          <w:sz w:val="23"/>
          <w:szCs w:val="23"/>
        </w:rPr>
        <w:t xml:space="preserve"> – </w:t>
      </w:r>
      <w:proofErr w:type="spellStart"/>
      <w:r>
        <w:rPr>
          <w:sz w:val="23"/>
          <w:szCs w:val="23"/>
        </w:rPr>
        <w:t>aprakstīti</w:t>
      </w:r>
      <w:proofErr w:type="spellEnd"/>
      <w:r>
        <w:rPr>
          <w:sz w:val="23"/>
          <w:szCs w:val="23"/>
        </w:rPr>
        <w:t xml:space="preserve"> </w:t>
      </w:r>
      <w:proofErr w:type="spellStart"/>
      <w:r>
        <w:rPr>
          <w:sz w:val="23"/>
          <w:szCs w:val="23"/>
        </w:rPr>
        <w:t>septiņi</w:t>
      </w:r>
      <w:proofErr w:type="spellEnd"/>
      <w:r>
        <w:rPr>
          <w:sz w:val="23"/>
          <w:szCs w:val="23"/>
        </w:rPr>
        <w:t xml:space="preserve"> </w:t>
      </w:r>
      <w:proofErr w:type="spellStart"/>
      <w:r>
        <w:rPr>
          <w:sz w:val="23"/>
          <w:szCs w:val="23"/>
        </w:rPr>
        <w:lastRenderedPageBreak/>
        <w:t>reāli</w:t>
      </w:r>
      <w:proofErr w:type="spellEnd"/>
      <w:r>
        <w:rPr>
          <w:sz w:val="23"/>
          <w:szCs w:val="23"/>
        </w:rPr>
        <w:t xml:space="preserve"> </w:t>
      </w:r>
      <w:proofErr w:type="spellStart"/>
      <w:r>
        <w:rPr>
          <w:sz w:val="23"/>
          <w:szCs w:val="23"/>
        </w:rPr>
        <w:t>publikāciju</w:t>
      </w:r>
      <w:proofErr w:type="spellEnd"/>
      <w:r>
        <w:rPr>
          <w:sz w:val="23"/>
          <w:szCs w:val="23"/>
        </w:rPr>
        <w:t xml:space="preserve"> </w:t>
      </w:r>
      <w:proofErr w:type="spellStart"/>
      <w:r>
        <w:rPr>
          <w:sz w:val="23"/>
          <w:szCs w:val="23"/>
        </w:rPr>
        <w:t>lielo</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sistēmā</w:t>
      </w:r>
      <w:proofErr w:type="spellEnd"/>
      <w:r>
        <w:rPr>
          <w:sz w:val="23"/>
          <w:szCs w:val="23"/>
        </w:rPr>
        <w:t xml:space="preserve"> </w:t>
      </w:r>
      <w:proofErr w:type="spellStart"/>
      <w:r>
        <w:rPr>
          <w:sz w:val="23"/>
          <w:szCs w:val="23"/>
        </w:rPr>
        <w:t>notikušo</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adaptācijas</w:t>
      </w:r>
      <w:proofErr w:type="spellEnd"/>
      <w:r>
        <w:rPr>
          <w:sz w:val="23"/>
          <w:szCs w:val="23"/>
        </w:rPr>
        <w:t xml:space="preserve"> </w:t>
      </w:r>
      <w:proofErr w:type="spellStart"/>
      <w:r>
        <w:rPr>
          <w:sz w:val="23"/>
          <w:szCs w:val="23"/>
        </w:rPr>
        <w:t>scenāriji</w:t>
      </w:r>
      <w:proofErr w:type="spellEnd"/>
      <w:r>
        <w:rPr>
          <w:sz w:val="23"/>
          <w:szCs w:val="23"/>
        </w:rPr>
        <w:t xml:space="preserve">. </w:t>
      </w:r>
      <w:proofErr w:type="spellStart"/>
      <w:r>
        <w:rPr>
          <w:sz w:val="23"/>
          <w:szCs w:val="23"/>
        </w:rPr>
        <w:t>Katra</w:t>
      </w:r>
      <w:proofErr w:type="spellEnd"/>
      <w:r>
        <w:rPr>
          <w:sz w:val="23"/>
          <w:szCs w:val="23"/>
        </w:rPr>
        <w:t xml:space="preserve"> </w:t>
      </w:r>
      <w:proofErr w:type="spellStart"/>
      <w:r>
        <w:rPr>
          <w:sz w:val="23"/>
          <w:szCs w:val="23"/>
        </w:rPr>
        <w:t>izstrādātā</w:t>
      </w:r>
      <w:proofErr w:type="spellEnd"/>
      <w:r>
        <w:rPr>
          <w:sz w:val="23"/>
          <w:szCs w:val="23"/>
        </w:rPr>
        <w:t xml:space="preserve"> </w:t>
      </w:r>
      <w:proofErr w:type="spellStart"/>
      <w:r>
        <w:rPr>
          <w:sz w:val="23"/>
          <w:szCs w:val="23"/>
        </w:rPr>
        <w:t>scenārija</w:t>
      </w:r>
      <w:proofErr w:type="spellEnd"/>
      <w:r>
        <w:rPr>
          <w:sz w:val="23"/>
          <w:szCs w:val="23"/>
        </w:rPr>
        <w:t xml:space="preserve"> </w:t>
      </w:r>
      <w:proofErr w:type="spellStart"/>
      <w:r>
        <w:rPr>
          <w:sz w:val="23"/>
          <w:szCs w:val="23"/>
        </w:rPr>
        <w:t>mērķis</w:t>
      </w:r>
      <w:proofErr w:type="spellEnd"/>
      <w:r>
        <w:rPr>
          <w:sz w:val="23"/>
          <w:szCs w:val="23"/>
        </w:rPr>
        <w:t xml:space="preserve"> </w:t>
      </w:r>
      <w:proofErr w:type="spellStart"/>
      <w:r>
        <w:rPr>
          <w:sz w:val="23"/>
          <w:szCs w:val="23"/>
        </w:rPr>
        <w:t>ir</w:t>
      </w:r>
      <w:proofErr w:type="spellEnd"/>
      <w:r>
        <w:rPr>
          <w:sz w:val="23"/>
          <w:szCs w:val="23"/>
        </w:rPr>
        <w:t xml:space="preserve"> </w:t>
      </w:r>
      <w:proofErr w:type="spellStart"/>
      <w:r>
        <w:rPr>
          <w:sz w:val="23"/>
          <w:szCs w:val="23"/>
        </w:rPr>
        <w:t>panākt</w:t>
      </w:r>
      <w:proofErr w:type="spellEnd"/>
      <w:r>
        <w:rPr>
          <w:sz w:val="23"/>
          <w:szCs w:val="23"/>
        </w:rPr>
        <w:t xml:space="preserve">, </w:t>
      </w:r>
      <w:proofErr w:type="spellStart"/>
      <w:r>
        <w:rPr>
          <w:sz w:val="23"/>
          <w:szCs w:val="23"/>
        </w:rPr>
        <w:t>lai</w:t>
      </w:r>
      <w:proofErr w:type="spellEnd"/>
      <w:r>
        <w:rPr>
          <w:sz w:val="23"/>
          <w:szCs w:val="23"/>
        </w:rPr>
        <w:t xml:space="preserve"> </w:t>
      </w:r>
      <w:proofErr w:type="spellStart"/>
      <w:r>
        <w:rPr>
          <w:sz w:val="23"/>
          <w:szCs w:val="23"/>
        </w:rPr>
        <w:t>tas</w:t>
      </w:r>
      <w:proofErr w:type="spellEnd"/>
      <w:r>
        <w:rPr>
          <w:sz w:val="23"/>
          <w:szCs w:val="23"/>
        </w:rPr>
        <w:t xml:space="preserve"> </w:t>
      </w:r>
      <w:proofErr w:type="spellStart"/>
      <w:r>
        <w:rPr>
          <w:sz w:val="23"/>
          <w:szCs w:val="23"/>
        </w:rPr>
        <w:t>būtu</w:t>
      </w:r>
      <w:proofErr w:type="spellEnd"/>
      <w:r>
        <w:rPr>
          <w:sz w:val="23"/>
          <w:szCs w:val="23"/>
        </w:rPr>
        <w:t xml:space="preserve"> </w:t>
      </w:r>
      <w:proofErr w:type="spellStart"/>
      <w:r>
        <w:rPr>
          <w:sz w:val="23"/>
          <w:szCs w:val="23"/>
        </w:rPr>
        <w:t>pēc</w:t>
      </w:r>
      <w:proofErr w:type="spellEnd"/>
      <w:r>
        <w:rPr>
          <w:sz w:val="23"/>
          <w:szCs w:val="23"/>
        </w:rPr>
        <w:t xml:space="preserve"> </w:t>
      </w:r>
      <w:proofErr w:type="spellStart"/>
      <w:r>
        <w:rPr>
          <w:sz w:val="23"/>
          <w:szCs w:val="23"/>
        </w:rPr>
        <w:t>iespējas</w:t>
      </w:r>
      <w:proofErr w:type="spellEnd"/>
      <w:r>
        <w:rPr>
          <w:sz w:val="23"/>
          <w:szCs w:val="23"/>
        </w:rPr>
        <w:t xml:space="preserve"> </w:t>
      </w:r>
      <w:proofErr w:type="spellStart"/>
      <w:r>
        <w:rPr>
          <w:sz w:val="23"/>
          <w:szCs w:val="23"/>
        </w:rPr>
        <w:t>automātiski</w:t>
      </w:r>
      <w:proofErr w:type="spellEnd"/>
      <w:r>
        <w:rPr>
          <w:sz w:val="23"/>
          <w:szCs w:val="23"/>
        </w:rPr>
        <w:t xml:space="preserve"> </w:t>
      </w:r>
      <w:proofErr w:type="spellStart"/>
      <w:r>
        <w:rPr>
          <w:sz w:val="23"/>
          <w:szCs w:val="23"/>
        </w:rPr>
        <w:t>izpildāms</w:t>
      </w:r>
      <w:proofErr w:type="spellEnd"/>
      <w:r>
        <w:rPr>
          <w:sz w:val="23"/>
          <w:szCs w:val="23"/>
        </w:rPr>
        <w:t xml:space="preserve"> (</w:t>
      </w:r>
      <w:proofErr w:type="spellStart"/>
      <w:r>
        <w:rPr>
          <w:sz w:val="23"/>
          <w:szCs w:val="23"/>
        </w:rPr>
        <w:t>lai</w:t>
      </w:r>
      <w:proofErr w:type="spellEnd"/>
      <w:r>
        <w:rPr>
          <w:sz w:val="23"/>
          <w:szCs w:val="23"/>
        </w:rPr>
        <w:t xml:space="preserve"> </w:t>
      </w:r>
      <w:proofErr w:type="spellStart"/>
      <w:r>
        <w:rPr>
          <w:sz w:val="23"/>
          <w:szCs w:val="23"/>
        </w:rPr>
        <w:t>būtu</w:t>
      </w:r>
      <w:proofErr w:type="spellEnd"/>
      <w:r>
        <w:rPr>
          <w:sz w:val="23"/>
          <w:szCs w:val="23"/>
        </w:rPr>
        <w:t xml:space="preserve"> </w:t>
      </w:r>
      <w:proofErr w:type="spellStart"/>
      <w:r>
        <w:rPr>
          <w:sz w:val="23"/>
          <w:szCs w:val="23"/>
        </w:rPr>
        <w:t>nepieciešama</w:t>
      </w:r>
      <w:proofErr w:type="spellEnd"/>
      <w:r>
        <w:rPr>
          <w:sz w:val="23"/>
          <w:szCs w:val="23"/>
        </w:rPr>
        <w:t xml:space="preserve"> </w:t>
      </w:r>
      <w:proofErr w:type="spellStart"/>
      <w:r>
        <w:rPr>
          <w:sz w:val="23"/>
          <w:szCs w:val="23"/>
        </w:rPr>
        <w:t>pēc</w:t>
      </w:r>
      <w:proofErr w:type="spellEnd"/>
      <w:r>
        <w:rPr>
          <w:sz w:val="23"/>
          <w:szCs w:val="23"/>
        </w:rPr>
        <w:t xml:space="preserve"> </w:t>
      </w:r>
      <w:proofErr w:type="spellStart"/>
      <w:r>
        <w:rPr>
          <w:sz w:val="23"/>
          <w:szCs w:val="23"/>
        </w:rPr>
        <w:t>iespējas</w:t>
      </w:r>
      <w:proofErr w:type="spellEnd"/>
      <w:r>
        <w:rPr>
          <w:sz w:val="23"/>
          <w:szCs w:val="23"/>
        </w:rPr>
        <w:t xml:space="preserve"> </w:t>
      </w:r>
      <w:proofErr w:type="spellStart"/>
      <w:r>
        <w:rPr>
          <w:sz w:val="23"/>
          <w:szCs w:val="23"/>
        </w:rPr>
        <w:t>mazāka</w:t>
      </w:r>
      <w:proofErr w:type="spellEnd"/>
      <w:r>
        <w:rPr>
          <w:sz w:val="23"/>
          <w:szCs w:val="23"/>
        </w:rPr>
        <w:t xml:space="preserve"> </w:t>
      </w:r>
      <w:proofErr w:type="spellStart"/>
      <w:r>
        <w:rPr>
          <w:sz w:val="23"/>
          <w:szCs w:val="23"/>
        </w:rPr>
        <w:t>izstrādātāja</w:t>
      </w:r>
      <w:proofErr w:type="spellEnd"/>
      <w:r>
        <w:rPr>
          <w:sz w:val="23"/>
          <w:szCs w:val="23"/>
        </w:rPr>
        <w:t xml:space="preserve"> </w:t>
      </w:r>
      <w:proofErr w:type="spellStart"/>
      <w:r>
        <w:rPr>
          <w:sz w:val="23"/>
          <w:szCs w:val="23"/>
        </w:rPr>
        <w:t>iejaukšanās</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adaptācijas</w:t>
      </w:r>
      <w:proofErr w:type="spellEnd"/>
      <w:r>
        <w:rPr>
          <w:sz w:val="23"/>
          <w:szCs w:val="23"/>
        </w:rPr>
        <w:t xml:space="preserve"> </w:t>
      </w:r>
      <w:proofErr w:type="spellStart"/>
      <w:r>
        <w:rPr>
          <w:sz w:val="23"/>
          <w:szCs w:val="23"/>
        </w:rPr>
        <w:t>procesā</w:t>
      </w:r>
      <w:proofErr w:type="spellEnd"/>
      <w:r>
        <w:rPr>
          <w:sz w:val="23"/>
          <w:szCs w:val="23"/>
        </w:rPr>
        <w:t xml:space="preserve">), </w:t>
      </w:r>
      <w:proofErr w:type="spellStart"/>
      <w:r>
        <w:rPr>
          <w:sz w:val="23"/>
          <w:szCs w:val="23"/>
        </w:rPr>
        <w:t>tomēr</w:t>
      </w:r>
      <w:proofErr w:type="spellEnd"/>
      <w:r>
        <w:rPr>
          <w:sz w:val="23"/>
          <w:szCs w:val="23"/>
        </w:rPr>
        <w:t xml:space="preserve"> </w:t>
      </w:r>
      <w:proofErr w:type="spellStart"/>
      <w:r>
        <w:rPr>
          <w:sz w:val="23"/>
          <w:szCs w:val="23"/>
        </w:rPr>
        <w:t>konceptuālu</w:t>
      </w:r>
      <w:proofErr w:type="spellEnd"/>
      <w:r>
        <w:rPr>
          <w:sz w:val="23"/>
          <w:szCs w:val="23"/>
        </w:rPr>
        <w:t xml:space="preserve"> </w:t>
      </w:r>
      <w:proofErr w:type="spellStart"/>
      <w:r>
        <w:rPr>
          <w:sz w:val="23"/>
          <w:szCs w:val="23"/>
        </w:rPr>
        <w:t>lēmumu</w:t>
      </w:r>
      <w:proofErr w:type="spellEnd"/>
      <w:r>
        <w:rPr>
          <w:sz w:val="23"/>
          <w:szCs w:val="23"/>
        </w:rPr>
        <w:t xml:space="preserve"> </w:t>
      </w:r>
      <w:proofErr w:type="spellStart"/>
      <w:r>
        <w:rPr>
          <w:sz w:val="23"/>
          <w:szCs w:val="23"/>
        </w:rPr>
        <w:t>pieņemšana</w:t>
      </w:r>
      <w:proofErr w:type="spellEnd"/>
      <w:r>
        <w:rPr>
          <w:sz w:val="23"/>
          <w:szCs w:val="23"/>
        </w:rPr>
        <w:t xml:space="preserve"> par </w:t>
      </w:r>
      <w:proofErr w:type="spellStart"/>
      <w:r>
        <w:rPr>
          <w:sz w:val="23"/>
          <w:szCs w:val="23"/>
        </w:rPr>
        <w:t>datu</w:t>
      </w:r>
      <w:proofErr w:type="spellEnd"/>
      <w:r>
        <w:rPr>
          <w:sz w:val="23"/>
          <w:szCs w:val="23"/>
        </w:rPr>
        <w:t xml:space="preserve"> </w:t>
      </w:r>
      <w:proofErr w:type="spellStart"/>
      <w:r>
        <w:rPr>
          <w:sz w:val="23"/>
          <w:szCs w:val="23"/>
        </w:rPr>
        <w:t>izmantošanu</w:t>
      </w:r>
      <w:proofErr w:type="spellEnd"/>
      <w:r>
        <w:rPr>
          <w:sz w:val="23"/>
          <w:szCs w:val="23"/>
        </w:rPr>
        <w:t xml:space="preserve"> </w:t>
      </w:r>
      <w:proofErr w:type="spellStart"/>
      <w:r>
        <w:rPr>
          <w:sz w:val="23"/>
          <w:szCs w:val="23"/>
        </w:rPr>
        <w:t>sistēmā</w:t>
      </w:r>
      <w:proofErr w:type="spellEnd"/>
      <w:r>
        <w:rPr>
          <w:sz w:val="23"/>
          <w:szCs w:val="23"/>
        </w:rPr>
        <w:t xml:space="preserve"> nav </w:t>
      </w:r>
      <w:proofErr w:type="spellStart"/>
      <w:r>
        <w:rPr>
          <w:sz w:val="23"/>
          <w:szCs w:val="23"/>
        </w:rPr>
        <w:t>iespējama</w:t>
      </w:r>
      <w:proofErr w:type="spellEnd"/>
      <w:r>
        <w:rPr>
          <w:sz w:val="23"/>
          <w:szCs w:val="23"/>
        </w:rPr>
        <w:t xml:space="preserve"> bez </w:t>
      </w:r>
      <w:proofErr w:type="spellStart"/>
      <w:r>
        <w:rPr>
          <w:sz w:val="23"/>
          <w:szCs w:val="23"/>
        </w:rPr>
        <w:t>cilvēka</w:t>
      </w:r>
      <w:proofErr w:type="spellEnd"/>
      <w:r>
        <w:rPr>
          <w:sz w:val="23"/>
          <w:szCs w:val="23"/>
        </w:rPr>
        <w:t xml:space="preserve"> </w:t>
      </w:r>
      <w:proofErr w:type="spellStart"/>
      <w:r>
        <w:rPr>
          <w:sz w:val="23"/>
          <w:szCs w:val="23"/>
        </w:rPr>
        <w:t>iejaukšanās</w:t>
      </w:r>
      <w:proofErr w:type="spellEnd"/>
      <w:r>
        <w:rPr>
          <w:sz w:val="23"/>
          <w:szCs w:val="23"/>
        </w:rPr>
        <w:t>.</w:t>
      </w:r>
    </w:p>
    <w:p w14:paraId="4118B441" w14:textId="41DF18F1" w:rsidR="00DC3D69" w:rsidRPr="006312EA" w:rsidRDefault="00293676" w:rsidP="00D105D9">
      <w:pPr>
        <w:jc w:val="center"/>
        <w:rPr>
          <w:b/>
          <w:bCs/>
          <w:sz w:val="28"/>
          <w:szCs w:val="28"/>
        </w:rPr>
      </w:pPr>
      <w:r w:rsidRPr="006312EA">
        <w:rPr>
          <w:b/>
          <w:bCs/>
          <w:sz w:val="28"/>
          <w:szCs w:val="28"/>
        </w:rPr>
        <w:t>14.slaids</w:t>
      </w:r>
    </w:p>
    <w:p w14:paraId="26CCADE5" w14:textId="0C171550" w:rsidR="00293676" w:rsidRDefault="00293676" w:rsidP="00A346EF">
      <w:pPr>
        <w:jc w:val="center"/>
        <w:rPr>
          <w:sz w:val="23"/>
          <w:szCs w:val="23"/>
        </w:rPr>
      </w:pPr>
      <w:r>
        <w:rPr>
          <w:noProof/>
          <w:sz w:val="23"/>
          <w:szCs w:val="23"/>
        </w:rPr>
        <w:drawing>
          <wp:inline distT="0" distB="0" distL="0" distR="0" wp14:anchorId="2EBB0F71" wp14:editId="7704BEC2">
            <wp:extent cx="4991100" cy="574305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l_addition.png"/>
                    <pic:cNvPicPr/>
                  </pic:nvPicPr>
                  <pic:blipFill>
                    <a:blip r:embed="rId5">
                      <a:extLst>
                        <a:ext uri="{28A0092B-C50C-407E-A947-70E740481C1C}">
                          <a14:useLocalDpi xmlns:a14="http://schemas.microsoft.com/office/drawing/2010/main" val="0"/>
                        </a:ext>
                      </a:extLst>
                    </a:blip>
                    <a:stretch>
                      <a:fillRect/>
                    </a:stretch>
                  </pic:blipFill>
                  <pic:spPr>
                    <a:xfrm>
                      <a:off x="0" y="0"/>
                      <a:ext cx="4999454" cy="5752667"/>
                    </a:xfrm>
                    <a:prstGeom prst="rect">
                      <a:avLst/>
                    </a:prstGeom>
                  </pic:spPr>
                </pic:pic>
              </a:graphicData>
            </a:graphic>
          </wp:inline>
        </w:drawing>
      </w:r>
    </w:p>
    <w:p w14:paraId="6C9942DA" w14:textId="4EA68627" w:rsidR="00A346EF" w:rsidRDefault="00A346EF">
      <w:pPr>
        <w:rPr>
          <w:sz w:val="23"/>
          <w:szCs w:val="23"/>
        </w:rPr>
      </w:pPr>
      <w:r>
        <w:rPr>
          <w:sz w:val="23"/>
          <w:szCs w:val="23"/>
        </w:rPr>
        <w:br w:type="page"/>
      </w:r>
    </w:p>
    <w:p w14:paraId="1FD1F653" w14:textId="0A79949D" w:rsidR="00D105D9" w:rsidRDefault="00477F1B" w:rsidP="00D105D9">
      <w:pPr>
        <w:jc w:val="center"/>
        <w:rPr>
          <w:b/>
          <w:bCs/>
          <w:sz w:val="28"/>
          <w:szCs w:val="28"/>
        </w:rPr>
      </w:pPr>
      <w:r>
        <w:rPr>
          <w:b/>
          <w:bCs/>
          <w:sz w:val="28"/>
          <w:szCs w:val="28"/>
        </w:rPr>
        <w:lastRenderedPageBreak/>
        <w:t>+</w:t>
      </w:r>
      <w:r w:rsidR="00293676" w:rsidRPr="006312EA">
        <w:rPr>
          <w:b/>
          <w:bCs/>
          <w:sz w:val="28"/>
          <w:szCs w:val="28"/>
        </w:rPr>
        <w:t>15.slaids</w:t>
      </w:r>
    </w:p>
    <w:p w14:paraId="1C22D094" w14:textId="1934F61A" w:rsidR="00293676" w:rsidRDefault="00293676" w:rsidP="0079606F">
      <w:pPr>
        <w:rPr>
          <w:sz w:val="23"/>
          <w:szCs w:val="23"/>
        </w:rPr>
      </w:pPr>
      <w:r>
        <w:rPr>
          <w:noProof/>
          <w:sz w:val="23"/>
          <w:szCs w:val="23"/>
        </w:rPr>
        <w:drawing>
          <wp:inline distT="0" distB="0" distL="0" distR="0" wp14:anchorId="29AE4AAC" wp14:editId="1E736541">
            <wp:extent cx="5724525" cy="3914775"/>
            <wp:effectExtent l="0" t="0" r="9525"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hl_deletion.png"/>
                    <pic:cNvPicPr/>
                  </pic:nvPicPr>
                  <pic:blipFill>
                    <a:blip r:embed="rId6">
                      <a:extLst>
                        <a:ext uri="{28A0092B-C50C-407E-A947-70E740481C1C}">
                          <a14:useLocalDpi xmlns:a14="http://schemas.microsoft.com/office/drawing/2010/main" val="0"/>
                        </a:ext>
                      </a:extLst>
                    </a:blip>
                    <a:stretch>
                      <a:fillRect/>
                    </a:stretch>
                  </pic:blipFill>
                  <pic:spPr>
                    <a:xfrm>
                      <a:off x="0" y="0"/>
                      <a:ext cx="5724525" cy="3914775"/>
                    </a:xfrm>
                    <a:prstGeom prst="rect">
                      <a:avLst/>
                    </a:prstGeom>
                  </pic:spPr>
                </pic:pic>
              </a:graphicData>
            </a:graphic>
          </wp:inline>
        </w:drawing>
      </w:r>
    </w:p>
    <w:p w14:paraId="40D75DEF" w14:textId="362C4C72" w:rsidR="00FF2235" w:rsidRPr="006312EA" w:rsidRDefault="00FF2235" w:rsidP="00D105D9">
      <w:pPr>
        <w:jc w:val="center"/>
        <w:rPr>
          <w:b/>
          <w:bCs/>
          <w:sz w:val="28"/>
          <w:szCs w:val="28"/>
        </w:rPr>
      </w:pPr>
      <w:r w:rsidRPr="006312EA">
        <w:rPr>
          <w:b/>
          <w:bCs/>
          <w:sz w:val="28"/>
          <w:szCs w:val="28"/>
        </w:rPr>
        <w:t>16.slaids</w:t>
      </w:r>
    </w:p>
    <w:p w14:paraId="4EBA35B8" w14:textId="77777777" w:rsidR="00FF2235" w:rsidRDefault="00FF2235" w:rsidP="00FF2235">
      <w:pPr>
        <w:pStyle w:val="Default"/>
        <w:rPr>
          <w:sz w:val="23"/>
          <w:szCs w:val="23"/>
        </w:rPr>
      </w:pPr>
      <w:proofErr w:type="spellStart"/>
      <w:r>
        <w:rPr>
          <w:sz w:val="23"/>
          <w:szCs w:val="23"/>
        </w:rPr>
        <w:t>Darba</w:t>
      </w:r>
      <w:proofErr w:type="spellEnd"/>
      <w:r>
        <w:rPr>
          <w:sz w:val="23"/>
          <w:szCs w:val="23"/>
        </w:rPr>
        <w:t xml:space="preserve"> </w:t>
      </w:r>
      <w:proofErr w:type="spellStart"/>
      <w:r>
        <w:rPr>
          <w:sz w:val="23"/>
          <w:szCs w:val="23"/>
        </w:rPr>
        <w:t>gaitā</w:t>
      </w:r>
      <w:proofErr w:type="spellEnd"/>
      <w:r>
        <w:rPr>
          <w:sz w:val="23"/>
          <w:szCs w:val="23"/>
        </w:rPr>
        <w:t xml:space="preserve"> </w:t>
      </w:r>
      <w:proofErr w:type="spellStart"/>
      <w:r>
        <w:rPr>
          <w:sz w:val="23"/>
          <w:szCs w:val="23"/>
        </w:rPr>
        <w:t>izpildīti</w:t>
      </w:r>
      <w:proofErr w:type="spellEnd"/>
      <w:r>
        <w:rPr>
          <w:sz w:val="23"/>
          <w:szCs w:val="23"/>
        </w:rPr>
        <w:t xml:space="preserve"> </w:t>
      </w:r>
      <w:proofErr w:type="spellStart"/>
      <w:r>
        <w:rPr>
          <w:sz w:val="23"/>
          <w:szCs w:val="23"/>
        </w:rPr>
        <w:t>visi</w:t>
      </w:r>
      <w:proofErr w:type="spellEnd"/>
      <w:r>
        <w:rPr>
          <w:sz w:val="23"/>
          <w:szCs w:val="23"/>
        </w:rPr>
        <w:t xml:space="preserve"> </w:t>
      </w:r>
      <w:proofErr w:type="spellStart"/>
      <w:r>
        <w:rPr>
          <w:sz w:val="23"/>
          <w:szCs w:val="23"/>
        </w:rPr>
        <w:t>sākotnēji</w:t>
      </w:r>
      <w:proofErr w:type="spellEnd"/>
      <w:r>
        <w:rPr>
          <w:sz w:val="23"/>
          <w:szCs w:val="23"/>
        </w:rPr>
        <w:t xml:space="preserve"> </w:t>
      </w:r>
      <w:proofErr w:type="spellStart"/>
      <w:r>
        <w:rPr>
          <w:sz w:val="23"/>
          <w:szCs w:val="23"/>
        </w:rPr>
        <w:t>izvirzītie</w:t>
      </w:r>
      <w:proofErr w:type="spellEnd"/>
      <w:r>
        <w:rPr>
          <w:sz w:val="23"/>
          <w:szCs w:val="23"/>
        </w:rPr>
        <w:t xml:space="preserve"> </w:t>
      </w:r>
      <w:proofErr w:type="spellStart"/>
      <w:r>
        <w:rPr>
          <w:sz w:val="23"/>
          <w:szCs w:val="23"/>
        </w:rPr>
        <w:t>darba</w:t>
      </w:r>
      <w:proofErr w:type="spellEnd"/>
      <w:r>
        <w:rPr>
          <w:sz w:val="23"/>
          <w:szCs w:val="23"/>
        </w:rPr>
        <w:t xml:space="preserve"> </w:t>
      </w:r>
      <w:proofErr w:type="spellStart"/>
      <w:r>
        <w:rPr>
          <w:sz w:val="23"/>
          <w:szCs w:val="23"/>
        </w:rPr>
        <w:t>uzdevumi</w:t>
      </w:r>
      <w:proofErr w:type="spellEnd"/>
      <w:r>
        <w:rPr>
          <w:sz w:val="23"/>
          <w:szCs w:val="23"/>
        </w:rPr>
        <w:t xml:space="preserve">. </w:t>
      </w:r>
      <w:proofErr w:type="spellStart"/>
      <w:r>
        <w:rPr>
          <w:sz w:val="23"/>
          <w:szCs w:val="23"/>
        </w:rPr>
        <w:t>Vispirms</w:t>
      </w:r>
      <w:proofErr w:type="spellEnd"/>
      <w:r>
        <w:rPr>
          <w:sz w:val="23"/>
          <w:szCs w:val="23"/>
        </w:rPr>
        <w:t xml:space="preserve"> </w:t>
      </w:r>
      <w:proofErr w:type="spellStart"/>
      <w:r>
        <w:rPr>
          <w:sz w:val="23"/>
          <w:szCs w:val="23"/>
        </w:rPr>
        <w:t>izanalizēta</w:t>
      </w:r>
      <w:proofErr w:type="spellEnd"/>
      <w:r>
        <w:rPr>
          <w:sz w:val="23"/>
          <w:szCs w:val="23"/>
        </w:rPr>
        <w:t xml:space="preserve"> </w:t>
      </w:r>
      <w:proofErr w:type="spellStart"/>
      <w:r>
        <w:rPr>
          <w:sz w:val="23"/>
          <w:szCs w:val="23"/>
        </w:rPr>
        <w:t>pieejamā</w:t>
      </w:r>
      <w:proofErr w:type="spellEnd"/>
      <w:r>
        <w:rPr>
          <w:sz w:val="23"/>
          <w:szCs w:val="23"/>
        </w:rPr>
        <w:t xml:space="preserve"> </w:t>
      </w:r>
      <w:proofErr w:type="spellStart"/>
      <w:r>
        <w:rPr>
          <w:sz w:val="23"/>
          <w:szCs w:val="23"/>
        </w:rPr>
        <w:t>teorētiskā</w:t>
      </w:r>
      <w:proofErr w:type="spellEnd"/>
      <w:r>
        <w:rPr>
          <w:sz w:val="23"/>
          <w:szCs w:val="23"/>
        </w:rPr>
        <w:t xml:space="preserve"> </w:t>
      </w:r>
      <w:proofErr w:type="spellStart"/>
      <w:r>
        <w:rPr>
          <w:sz w:val="23"/>
          <w:szCs w:val="23"/>
        </w:rPr>
        <w:t>literatūra</w:t>
      </w:r>
      <w:proofErr w:type="spellEnd"/>
      <w:r>
        <w:rPr>
          <w:sz w:val="23"/>
          <w:szCs w:val="23"/>
        </w:rPr>
        <w:t xml:space="preserve"> par </w:t>
      </w:r>
      <w:proofErr w:type="spellStart"/>
      <w:r>
        <w:rPr>
          <w:sz w:val="23"/>
          <w:szCs w:val="23"/>
        </w:rPr>
        <w:t>datu</w:t>
      </w:r>
      <w:proofErr w:type="spellEnd"/>
      <w:r>
        <w:rPr>
          <w:sz w:val="23"/>
          <w:szCs w:val="23"/>
        </w:rPr>
        <w:t xml:space="preserve"> </w:t>
      </w:r>
      <w:proofErr w:type="spellStart"/>
      <w:r>
        <w:rPr>
          <w:sz w:val="23"/>
          <w:szCs w:val="23"/>
        </w:rPr>
        <w:t>noliktavām</w:t>
      </w:r>
      <w:proofErr w:type="spellEnd"/>
      <w:r>
        <w:rPr>
          <w:sz w:val="23"/>
          <w:szCs w:val="23"/>
        </w:rPr>
        <w:t xml:space="preserve">, to </w:t>
      </w:r>
      <w:proofErr w:type="spellStart"/>
      <w:r>
        <w:rPr>
          <w:sz w:val="23"/>
          <w:szCs w:val="23"/>
        </w:rPr>
        <w:t>arhitektūru</w:t>
      </w:r>
      <w:proofErr w:type="spellEnd"/>
      <w:r>
        <w:rPr>
          <w:sz w:val="23"/>
          <w:szCs w:val="23"/>
        </w:rPr>
        <w:t xml:space="preserve"> un </w:t>
      </w:r>
      <w:proofErr w:type="spellStart"/>
      <w:r>
        <w:rPr>
          <w:sz w:val="23"/>
          <w:szCs w:val="23"/>
        </w:rPr>
        <w:t>veidiem</w:t>
      </w:r>
      <w:proofErr w:type="spellEnd"/>
      <w:r>
        <w:rPr>
          <w:sz w:val="23"/>
          <w:szCs w:val="23"/>
        </w:rPr>
        <w:t xml:space="preserve">, </w:t>
      </w:r>
      <w:proofErr w:type="spellStart"/>
      <w:r>
        <w:rPr>
          <w:sz w:val="23"/>
          <w:szCs w:val="23"/>
        </w:rPr>
        <w:t>kā</w:t>
      </w:r>
      <w:proofErr w:type="spellEnd"/>
      <w:r>
        <w:rPr>
          <w:sz w:val="23"/>
          <w:szCs w:val="23"/>
        </w:rPr>
        <w:t xml:space="preserve"> </w:t>
      </w:r>
      <w:proofErr w:type="spellStart"/>
      <w:r>
        <w:rPr>
          <w:sz w:val="23"/>
          <w:szCs w:val="23"/>
        </w:rPr>
        <w:t>arī</w:t>
      </w:r>
      <w:proofErr w:type="spellEnd"/>
      <w:r>
        <w:rPr>
          <w:sz w:val="23"/>
          <w:szCs w:val="23"/>
        </w:rPr>
        <w:t xml:space="preserve"> </w:t>
      </w:r>
      <w:proofErr w:type="spellStart"/>
      <w:r>
        <w:rPr>
          <w:sz w:val="23"/>
          <w:szCs w:val="23"/>
        </w:rPr>
        <w:t>tajās</w:t>
      </w:r>
      <w:proofErr w:type="spellEnd"/>
      <w:r>
        <w:rPr>
          <w:sz w:val="23"/>
          <w:szCs w:val="23"/>
        </w:rPr>
        <w:t xml:space="preserve"> </w:t>
      </w:r>
      <w:proofErr w:type="spellStart"/>
      <w:r>
        <w:rPr>
          <w:sz w:val="23"/>
          <w:szCs w:val="23"/>
        </w:rPr>
        <w:t>izmantotajiem</w:t>
      </w:r>
      <w:proofErr w:type="spellEnd"/>
      <w:r>
        <w:rPr>
          <w:sz w:val="23"/>
          <w:szCs w:val="23"/>
        </w:rPr>
        <w:t xml:space="preserve"> ETL </w:t>
      </w:r>
      <w:proofErr w:type="spellStart"/>
      <w:r>
        <w:rPr>
          <w:sz w:val="23"/>
          <w:szCs w:val="23"/>
        </w:rPr>
        <w:t>procesiem</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noliktavu</w:t>
      </w:r>
      <w:proofErr w:type="spellEnd"/>
      <w:r>
        <w:rPr>
          <w:sz w:val="23"/>
          <w:szCs w:val="23"/>
        </w:rPr>
        <w:t xml:space="preserve"> </w:t>
      </w:r>
      <w:proofErr w:type="spellStart"/>
      <w:r>
        <w:rPr>
          <w:sz w:val="23"/>
          <w:szCs w:val="23"/>
        </w:rPr>
        <w:t>pielietojuma</w:t>
      </w:r>
      <w:proofErr w:type="spellEnd"/>
      <w:r>
        <w:rPr>
          <w:sz w:val="23"/>
          <w:szCs w:val="23"/>
        </w:rPr>
        <w:t xml:space="preserve"> </w:t>
      </w:r>
      <w:proofErr w:type="spellStart"/>
      <w:r>
        <w:rPr>
          <w:sz w:val="23"/>
          <w:szCs w:val="23"/>
        </w:rPr>
        <w:t>kontekstā</w:t>
      </w:r>
      <w:proofErr w:type="spellEnd"/>
      <w:r>
        <w:rPr>
          <w:sz w:val="23"/>
          <w:szCs w:val="23"/>
        </w:rPr>
        <w:t xml:space="preserve"> </w:t>
      </w:r>
      <w:proofErr w:type="spellStart"/>
      <w:r>
        <w:rPr>
          <w:sz w:val="23"/>
          <w:szCs w:val="23"/>
        </w:rPr>
        <w:t>izpētīta</w:t>
      </w:r>
      <w:proofErr w:type="spellEnd"/>
      <w:r>
        <w:rPr>
          <w:sz w:val="23"/>
          <w:szCs w:val="23"/>
        </w:rPr>
        <w:t xml:space="preserve"> un </w:t>
      </w:r>
      <w:proofErr w:type="spellStart"/>
      <w:r>
        <w:rPr>
          <w:sz w:val="23"/>
          <w:szCs w:val="23"/>
        </w:rPr>
        <w:t>apkopota</w:t>
      </w:r>
      <w:proofErr w:type="spellEnd"/>
      <w:r>
        <w:rPr>
          <w:sz w:val="23"/>
          <w:szCs w:val="23"/>
        </w:rPr>
        <w:t xml:space="preserve"> </w:t>
      </w:r>
      <w:proofErr w:type="spellStart"/>
      <w:r>
        <w:rPr>
          <w:sz w:val="23"/>
          <w:szCs w:val="23"/>
        </w:rPr>
        <w:t>informācija</w:t>
      </w:r>
      <w:proofErr w:type="spellEnd"/>
      <w:r>
        <w:rPr>
          <w:sz w:val="23"/>
          <w:szCs w:val="23"/>
        </w:rPr>
        <w:t xml:space="preserve"> par </w:t>
      </w:r>
      <w:proofErr w:type="spellStart"/>
      <w:r>
        <w:rPr>
          <w:sz w:val="23"/>
          <w:szCs w:val="23"/>
        </w:rPr>
        <w:t>lielajiem</w:t>
      </w:r>
      <w:proofErr w:type="spellEnd"/>
      <w:r>
        <w:rPr>
          <w:sz w:val="23"/>
          <w:szCs w:val="23"/>
        </w:rPr>
        <w:t xml:space="preserve"> </w:t>
      </w:r>
      <w:proofErr w:type="spellStart"/>
      <w:r>
        <w:rPr>
          <w:sz w:val="23"/>
          <w:szCs w:val="23"/>
        </w:rPr>
        <w:t>datiem</w:t>
      </w:r>
      <w:proofErr w:type="spellEnd"/>
      <w:r>
        <w:rPr>
          <w:sz w:val="23"/>
          <w:szCs w:val="23"/>
        </w:rPr>
        <w:t xml:space="preserve"> </w:t>
      </w:r>
      <w:proofErr w:type="gramStart"/>
      <w:r>
        <w:rPr>
          <w:sz w:val="23"/>
          <w:szCs w:val="23"/>
        </w:rPr>
        <w:t>un to</w:t>
      </w:r>
      <w:proofErr w:type="gramEnd"/>
      <w:r>
        <w:rPr>
          <w:sz w:val="23"/>
          <w:szCs w:val="23"/>
        </w:rPr>
        <w:t xml:space="preserve"> </w:t>
      </w:r>
      <w:proofErr w:type="spellStart"/>
      <w:r>
        <w:rPr>
          <w:sz w:val="23"/>
          <w:szCs w:val="23"/>
        </w:rPr>
        <w:t>svarīgākajām</w:t>
      </w:r>
      <w:proofErr w:type="spellEnd"/>
      <w:r>
        <w:rPr>
          <w:sz w:val="23"/>
          <w:szCs w:val="23"/>
        </w:rPr>
        <w:t xml:space="preserve"> </w:t>
      </w:r>
      <w:proofErr w:type="spellStart"/>
      <w:r>
        <w:rPr>
          <w:sz w:val="23"/>
          <w:szCs w:val="23"/>
        </w:rPr>
        <w:t>raksturiezīmēm</w:t>
      </w:r>
      <w:proofErr w:type="spellEnd"/>
      <w:r>
        <w:rPr>
          <w:sz w:val="23"/>
          <w:szCs w:val="23"/>
        </w:rPr>
        <w:t xml:space="preserve">. </w:t>
      </w:r>
    </w:p>
    <w:p w14:paraId="58ABBF4A" w14:textId="77777777" w:rsidR="00FF2235" w:rsidRDefault="00FF2235" w:rsidP="00FF2235">
      <w:pPr>
        <w:pStyle w:val="Default"/>
        <w:rPr>
          <w:sz w:val="23"/>
          <w:szCs w:val="23"/>
        </w:rPr>
      </w:pPr>
      <w:proofErr w:type="spellStart"/>
      <w:r>
        <w:rPr>
          <w:sz w:val="23"/>
          <w:szCs w:val="23"/>
        </w:rPr>
        <w:t>Datu</w:t>
      </w:r>
      <w:proofErr w:type="spellEnd"/>
      <w:r>
        <w:rPr>
          <w:sz w:val="23"/>
          <w:szCs w:val="23"/>
        </w:rPr>
        <w:t xml:space="preserve"> </w:t>
      </w:r>
      <w:proofErr w:type="spellStart"/>
      <w:r>
        <w:rPr>
          <w:sz w:val="23"/>
          <w:szCs w:val="23"/>
        </w:rPr>
        <w:t>avotu</w:t>
      </w:r>
      <w:proofErr w:type="spellEnd"/>
      <w:r>
        <w:rPr>
          <w:sz w:val="23"/>
          <w:szCs w:val="23"/>
        </w:rPr>
        <w:t xml:space="preserve"> </w:t>
      </w:r>
      <w:proofErr w:type="spellStart"/>
      <w:r>
        <w:rPr>
          <w:sz w:val="23"/>
          <w:szCs w:val="23"/>
        </w:rPr>
        <w:t>evolūcijas</w:t>
      </w:r>
      <w:proofErr w:type="spellEnd"/>
      <w:r>
        <w:rPr>
          <w:sz w:val="23"/>
          <w:szCs w:val="23"/>
        </w:rPr>
        <w:t xml:space="preserve"> </w:t>
      </w:r>
      <w:proofErr w:type="spellStart"/>
      <w:r>
        <w:rPr>
          <w:sz w:val="23"/>
          <w:szCs w:val="23"/>
        </w:rPr>
        <w:t>kontekstā</w:t>
      </w:r>
      <w:proofErr w:type="spellEnd"/>
      <w:r>
        <w:rPr>
          <w:sz w:val="23"/>
          <w:szCs w:val="23"/>
        </w:rPr>
        <w:t xml:space="preserve"> </w:t>
      </w:r>
      <w:proofErr w:type="spellStart"/>
      <w:r>
        <w:rPr>
          <w:sz w:val="23"/>
          <w:szCs w:val="23"/>
        </w:rPr>
        <w:t>pētīta</w:t>
      </w:r>
      <w:proofErr w:type="spellEnd"/>
      <w:r>
        <w:rPr>
          <w:sz w:val="23"/>
          <w:szCs w:val="23"/>
        </w:rPr>
        <w:t xml:space="preserve"> un </w:t>
      </w:r>
      <w:proofErr w:type="spellStart"/>
      <w:r>
        <w:rPr>
          <w:sz w:val="23"/>
          <w:szCs w:val="23"/>
        </w:rPr>
        <w:t>analizēta</w:t>
      </w:r>
      <w:proofErr w:type="spellEnd"/>
      <w:r>
        <w:rPr>
          <w:sz w:val="23"/>
          <w:szCs w:val="23"/>
        </w:rPr>
        <w:t xml:space="preserve"> </w:t>
      </w:r>
      <w:proofErr w:type="spellStart"/>
      <w:r>
        <w:rPr>
          <w:sz w:val="23"/>
          <w:szCs w:val="23"/>
        </w:rPr>
        <w:t>esoša</w:t>
      </w:r>
      <w:proofErr w:type="spellEnd"/>
      <w:r>
        <w:rPr>
          <w:sz w:val="23"/>
          <w:szCs w:val="23"/>
        </w:rPr>
        <w:t xml:space="preserve"> </w:t>
      </w:r>
      <w:proofErr w:type="spellStart"/>
      <w:r>
        <w:rPr>
          <w:sz w:val="23"/>
          <w:szCs w:val="23"/>
        </w:rPr>
        <w:t>sistēma</w:t>
      </w:r>
      <w:proofErr w:type="spellEnd"/>
      <w:r>
        <w:rPr>
          <w:sz w:val="23"/>
          <w:szCs w:val="23"/>
        </w:rPr>
        <w:t xml:space="preserve">, </w:t>
      </w:r>
      <w:proofErr w:type="spellStart"/>
      <w:r>
        <w:rPr>
          <w:sz w:val="23"/>
          <w:szCs w:val="23"/>
        </w:rPr>
        <w:t>kurā</w:t>
      </w:r>
      <w:proofErr w:type="spellEnd"/>
      <w:r>
        <w:rPr>
          <w:sz w:val="23"/>
          <w:szCs w:val="23"/>
        </w:rPr>
        <w:t xml:space="preserve"> </w:t>
      </w:r>
      <w:proofErr w:type="spellStart"/>
      <w:r>
        <w:rPr>
          <w:sz w:val="23"/>
          <w:szCs w:val="23"/>
        </w:rPr>
        <w:t>iekļauti</w:t>
      </w:r>
      <w:proofErr w:type="spellEnd"/>
      <w:r>
        <w:rPr>
          <w:sz w:val="23"/>
          <w:szCs w:val="23"/>
        </w:rPr>
        <w:t xml:space="preserve"> </w:t>
      </w:r>
      <w:proofErr w:type="spellStart"/>
      <w:r>
        <w:rPr>
          <w:sz w:val="23"/>
          <w:szCs w:val="23"/>
        </w:rPr>
        <w:t>algoritmi</w:t>
      </w:r>
      <w:proofErr w:type="spellEnd"/>
      <w:r>
        <w:rPr>
          <w:sz w:val="23"/>
          <w:szCs w:val="23"/>
        </w:rPr>
        <w:t xml:space="preserve"> </w:t>
      </w:r>
      <w:proofErr w:type="spellStart"/>
      <w:r>
        <w:rPr>
          <w:sz w:val="23"/>
          <w:szCs w:val="23"/>
        </w:rPr>
        <w:t>dažādu</w:t>
      </w:r>
      <w:proofErr w:type="spellEnd"/>
      <w:r>
        <w:rPr>
          <w:sz w:val="23"/>
          <w:szCs w:val="23"/>
        </w:rPr>
        <w:t xml:space="preserve"> </w:t>
      </w:r>
      <w:proofErr w:type="spellStart"/>
      <w:r>
        <w:rPr>
          <w:sz w:val="23"/>
          <w:szCs w:val="23"/>
        </w:rPr>
        <w:t>evolūcijas</w:t>
      </w:r>
      <w:proofErr w:type="spellEnd"/>
      <w:r>
        <w:rPr>
          <w:sz w:val="23"/>
          <w:szCs w:val="23"/>
        </w:rPr>
        <w:t xml:space="preserve"> </w:t>
      </w:r>
      <w:proofErr w:type="spellStart"/>
      <w:r>
        <w:rPr>
          <w:sz w:val="23"/>
          <w:szCs w:val="23"/>
        </w:rPr>
        <w:t>rezultātā</w:t>
      </w:r>
      <w:proofErr w:type="spellEnd"/>
      <w:r>
        <w:rPr>
          <w:sz w:val="23"/>
          <w:szCs w:val="23"/>
        </w:rPr>
        <w:t xml:space="preserve"> </w:t>
      </w:r>
      <w:proofErr w:type="spellStart"/>
      <w:r>
        <w:rPr>
          <w:sz w:val="23"/>
          <w:szCs w:val="23"/>
        </w:rPr>
        <w:t>radušos</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atklāšanai</w:t>
      </w:r>
      <w:proofErr w:type="spellEnd"/>
      <w:r>
        <w:rPr>
          <w:sz w:val="23"/>
          <w:szCs w:val="23"/>
        </w:rPr>
        <w:t xml:space="preserve">. </w:t>
      </w:r>
      <w:proofErr w:type="spellStart"/>
      <w:r>
        <w:rPr>
          <w:sz w:val="23"/>
          <w:szCs w:val="23"/>
        </w:rPr>
        <w:t>Darbā</w:t>
      </w:r>
      <w:proofErr w:type="spellEnd"/>
      <w:r>
        <w:rPr>
          <w:sz w:val="23"/>
          <w:szCs w:val="23"/>
        </w:rPr>
        <w:t xml:space="preserve"> </w:t>
      </w:r>
      <w:proofErr w:type="spellStart"/>
      <w:r>
        <w:rPr>
          <w:sz w:val="23"/>
          <w:szCs w:val="23"/>
        </w:rPr>
        <w:t>aprakstīta</w:t>
      </w:r>
      <w:proofErr w:type="spellEnd"/>
      <w:r>
        <w:rPr>
          <w:sz w:val="23"/>
          <w:szCs w:val="23"/>
        </w:rPr>
        <w:t xml:space="preserve"> </w:t>
      </w:r>
      <w:proofErr w:type="spellStart"/>
      <w:r>
        <w:rPr>
          <w:sz w:val="23"/>
          <w:szCs w:val="23"/>
        </w:rPr>
        <w:t>sistēmas</w:t>
      </w:r>
      <w:proofErr w:type="spellEnd"/>
      <w:r>
        <w:rPr>
          <w:sz w:val="23"/>
          <w:szCs w:val="23"/>
        </w:rPr>
        <w:t xml:space="preserve"> </w:t>
      </w:r>
      <w:proofErr w:type="spellStart"/>
      <w:r>
        <w:rPr>
          <w:sz w:val="23"/>
          <w:szCs w:val="23"/>
        </w:rPr>
        <w:t>arhitektūra</w:t>
      </w:r>
      <w:proofErr w:type="spellEnd"/>
      <w:r>
        <w:rPr>
          <w:sz w:val="23"/>
          <w:szCs w:val="23"/>
        </w:rPr>
        <w:t xml:space="preserve">, </w:t>
      </w:r>
      <w:proofErr w:type="spellStart"/>
      <w:r>
        <w:rPr>
          <w:sz w:val="23"/>
          <w:szCs w:val="23"/>
        </w:rPr>
        <w:t>īpašu</w:t>
      </w:r>
      <w:proofErr w:type="spellEnd"/>
      <w:r>
        <w:rPr>
          <w:sz w:val="23"/>
          <w:szCs w:val="23"/>
        </w:rPr>
        <w:t xml:space="preserve"> </w:t>
      </w:r>
      <w:proofErr w:type="spellStart"/>
      <w:r>
        <w:rPr>
          <w:sz w:val="23"/>
          <w:szCs w:val="23"/>
        </w:rPr>
        <w:t>uzmanību</w:t>
      </w:r>
      <w:proofErr w:type="spellEnd"/>
      <w:r>
        <w:rPr>
          <w:sz w:val="23"/>
          <w:szCs w:val="23"/>
        </w:rPr>
        <w:t xml:space="preserve"> </w:t>
      </w:r>
      <w:proofErr w:type="spellStart"/>
      <w:r>
        <w:rPr>
          <w:sz w:val="23"/>
          <w:szCs w:val="23"/>
        </w:rPr>
        <w:t>pievēršot</w:t>
      </w:r>
      <w:proofErr w:type="spellEnd"/>
      <w:r>
        <w:rPr>
          <w:sz w:val="23"/>
          <w:szCs w:val="23"/>
        </w:rPr>
        <w:t xml:space="preserve"> </w:t>
      </w:r>
      <w:proofErr w:type="spellStart"/>
      <w:r>
        <w:rPr>
          <w:sz w:val="23"/>
          <w:szCs w:val="23"/>
        </w:rPr>
        <w:t>tajā</w:t>
      </w:r>
      <w:proofErr w:type="spellEnd"/>
      <w:r>
        <w:rPr>
          <w:sz w:val="23"/>
          <w:szCs w:val="23"/>
        </w:rPr>
        <w:t xml:space="preserve"> </w:t>
      </w:r>
      <w:proofErr w:type="spellStart"/>
      <w:r>
        <w:rPr>
          <w:sz w:val="23"/>
          <w:szCs w:val="23"/>
        </w:rPr>
        <w:t>iekļautajai</w:t>
      </w:r>
      <w:proofErr w:type="spellEnd"/>
      <w:r>
        <w:rPr>
          <w:sz w:val="23"/>
          <w:szCs w:val="23"/>
        </w:rPr>
        <w:t xml:space="preserve"> </w:t>
      </w:r>
      <w:proofErr w:type="spellStart"/>
      <w:r>
        <w:rPr>
          <w:sz w:val="23"/>
          <w:szCs w:val="23"/>
        </w:rPr>
        <w:t>adaptācijas</w:t>
      </w:r>
      <w:proofErr w:type="spellEnd"/>
      <w:r>
        <w:rPr>
          <w:sz w:val="23"/>
          <w:szCs w:val="23"/>
        </w:rPr>
        <w:t xml:space="preserve"> </w:t>
      </w:r>
      <w:proofErr w:type="spellStart"/>
      <w:r>
        <w:rPr>
          <w:sz w:val="23"/>
          <w:szCs w:val="23"/>
        </w:rPr>
        <w:t>komponentei</w:t>
      </w:r>
      <w:proofErr w:type="spellEnd"/>
      <w:r>
        <w:rPr>
          <w:sz w:val="23"/>
          <w:szCs w:val="23"/>
        </w:rPr>
        <w:t xml:space="preserve">, kas </w:t>
      </w:r>
      <w:proofErr w:type="spellStart"/>
      <w:r>
        <w:rPr>
          <w:sz w:val="23"/>
          <w:szCs w:val="23"/>
        </w:rPr>
        <w:t>izvirzīta</w:t>
      </w:r>
      <w:proofErr w:type="spellEnd"/>
      <w:r>
        <w:rPr>
          <w:sz w:val="23"/>
          <w:szCs w:val="23"/>
        </w:rPr>
        <w:t xml:space="preserve"> par </w:t>
      </w:r>
      <w:proofErr w:type="spellStart"/>
      <w:r>
        <w:rPr>
          <w:sz w:val="23"/>
          <w:szCs w:val="23"/>
        </w:rPr>
        <w:t>pamatu</w:t>
      </w:r>
      <w:proofErr w:type="spellEnd"/>
      <w:r>
        <w:rPr>
          <w:sz w:val="23"/>
          <w:szCs w:val="23"/>
        </w:rPr>
        <w:t xml:space="preserve"> </w:t>
      </w:r>
      <w:proofErr w:type="spellStart"/>
      <w:r>
        <w:rPr>
          <w:sz w:val="23"/>
          <w:szCs w:val="23"/>
        </w:rPr>
        <w:t>neviendabīgu</w:t>
      </w:r>
      <w:proofErr w:type="spellEnd"/>
      <w:r>
        <w:rPr>
          <w:sz w:val="23"/>
          <w:szCs w:val="23"/>
        </w:rPr>
        <w:t xml:space="preserve"> </w:t>
      </w:r>
      <w:proofErr w:type="spellStart"/>
      <w:r>
        <w:rPr>
          <w:sz w:val="23"/>
          <w:szCs w:val="23"/>
        </w:rPr>
        <w:t>integrētu</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avotu</w:t>
      </w:r>
      <w:proofErr w:type="spellEnd"/>
      <w:r>
        <w:rPr>
          <w:sz w:val="23"/>
          <w:szCs w:val="23"/>
        </w:rPr>
        <w:t xml:space="preserve"> </w:t>
      </w:r>
      <w:proofErr w:type="spellStart"/>
      <w:r>
        <w:rPr>
          <w:sz w:val="23"/>
          <w:szCs w:val="23"/>
        </w:rPr>
        <w:t>evolūcijas</w:t>
      </w:r>
      <w:proofErr w:type="spellEnd"/>
      <w:r>
        <w:rPr>
          <w:sz w:val="23"/>
          <w:szCs w:val="23"/>
        </w:rPr>
        <w:t xml:space="preserve"> </w:t>
      </w:r>
      <w:proofErr w:type="spellStart"/>
      <w:r>
        <w:rPr>
          <w:sz w:val="23"/>
          <w:szCs w:val="23"/>
        </w:rPr>
        <w:t>apstrādes</w:t>
      </w:r>
      <w:proofErr w:type="spellEnd"/>
      <w:r>
        <w:rPr>
          <w:sz w:val="23"/>
          <w:szCs w:val="23"/>
        </w:rPr>
        <w:t xml:space="preserve"> </w:t>
      </w:r>
      <w:proofErr w:type="spellStart"/>
      <w:r>
        <w:rPr>
          <w:sz w:val="23"/>
          <w:szCs w:val="23"/>
        </w:rPr>
        <w:t>mehānisma</w:t>
      </w:r>
      <w:proofErr w:type="spellEnd"/>
      <w:r>
        <w:rPr>
          <w:sz w:val="23"/>
          <w:szCs w:val="23"/>
        </w:rPr>
        <w:t xml:space="preserve"> </w:t>
      </w:r>
      <w:proofErr w:type="spellStart"/>
      <w:r>
        <w:rPr>
          <w:sz w:val="23"/>
          <w:szCs w:val="23"/>
        </w:rPr>
        <w:t>izstrādei</w:t>
      </w:r>
      <w:proofErr w:type="spellEnd"/>
      <w:r>
        <w:rPr>
          <w:sz w:val="23"/>
          <w:szCs w:val="23"/>
        </w:rPr>
        <w:t xml:space="preserve">. </w:t>
      </w:r>
    </w:p>
    <w:p w14:paraId="7519E759" w14:textId="61DACACB" w:rsidR="00FF2235" w:rsidRDefault="00FF2235" w:rsidP="00FF2235">
      <w:pPr>
        <w:rPr>
          <w:sz w:val="23"/>
          <w:szCs w:val="23"/>
        </w:rPr>
      </w:pPr>
      <w:proofErr w:type="spellStart"/>
      <w:r>
        <w:rPr>
          <w:sz w:val="23"/>
          <w:szCs w:val="23"/>
        </w:rPr>
        <w:t>Balstoties</w:t>
      </w:r>
      <w:proofErr w:type="spellEnd"/>
      <w:r>
        <w:rPr>
          <w:sz w:val="23"/>
          <w:szCs w:val="23"/>
        </w:rPr>
        <w:t xml:space="preserve"> </w:t>
      </w:r>
      <w:proofErr w:type="spellStart"/>
      <w:r>
        <w:rPr>
          <w:sz w:val="23"/>
          <w:szCs w:val="23"/>
        </w:rPr>
        <w:t>uz</w:t>
      </w:r>
      <w:proofErr w:type="spellEnd"/>
      <w:r>
        <w:rPr>
          <w:sz w:val="23"/>
          <w:szCs w:val="23"/>
        </w:rPr>
        <w:t xml:space="preserve"> </w:t>
      </w:r>
      <w:proofErr w:type="spellStart"/>
      <w:r>
        <w:rPr>
          <w:sz w:val="23"/>
          <w:szCs w:val="23"/>
        </w:rPr>
        <w:t>esošās</w:t>
      </w:r>
      <w:proofErr w:type="spellEnd"/>
      <w:r>
        <w:rPr>
          <w:sz w:val="23"/>
          <w:szCs w:val="23"/>
        </w:rPr>
        <w:t xml:space="preserve"> </w:t>
      </w:r>
      <w:proofErr w:type="spellStart"/>
      <w:r>
        <w:rPr>
          <w:sz w:val="23"/>
          <w:szCs w:val="23"/>
        </w:rPr>
        <w:t>sistēmas</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bāzes</w:t>
      </w:r>
      <w:proofErr w:type="spellEnd"/>
      <w:r>
        <w:rPr>
          <w:sz w:val="23"/>
          <w:szCs w:val="23"/>
        </w:rPr>
        <w:t xml:space="preserve"> </w:t>
      </w:r>
      <w:proofErr w:type="spellStart"/>
      <w:r>
        <w:rPr>
          <w:sz w:val="23"/>
          <w:szCs w:val="23"/>
        </w:rPr>
        <w:t>struktūras</w:t>
      </w:r>
      <w:proofErr w:type="spellEnd"/>
      <w:r>
        <w:rPr>
          <w:sz w:val="23"/>
          <w:szCs w:val="23"/>
        </w:rPr>
        <w:t xml:space="preserve">, </w:t>
      </w:r>
      <w:proofErr w:type="spellStart"/>
      <w:r>
        <w:rPr>
          <w:sz w:val="23"/>
          <w:szCs w:val="23"/>
        </w:rPr>
        <w:t>kā</w:t>
      </w:r>
      <w:proofErr w:type="spellEnd"/>
      <w:r>
        <w:rPr>
          <w:sz w:val="23"/>
          <w:szCs w:val="23"/>
        </w:rPr>
        <w:t xml:space="preserve"> </w:t>
      </w:r>
      <w:proofErr w:type="spellStart"/>
      <w:r>
        <w:rPr>
          <w:sz w:val="23"/>
          <w:szCs w:val="23"/>
        </w:rPr>
        <w:t>arī</w:t>
      </w:r>
      <w:proofErr w:type="spellEnd"/>
      <w:r>
        <w:rPr>
          <w:sz w:val="23"/>
          <w:szCs w:val="23"/>
        </w:rPr>
        <w:t xml:space="preserve"> </w:t>
      </w:r>
      <w:proofErr w:type="spellStart"/>
      <w:r>
        <w:rPr>
          <w:sz w:val="23"/>
          <w:szCs w:val="23"/>
        </w:rPr>
        <w:t>pastāvošo</w:t>
      </w:r>
      <w:proofErr w:type="spellEnd"/>
      <w:r>
        <w:rPr>
          <w:sz w:val="23"/>
          <w:szCs w:val="23"/>
        </w:rPr>
        <w:t xml:space="preserve"> </w:t>
      </w:r>
      <w:proofErr w:type="spellStart"/>
      <w:r>
        <w:rPr>
          <w:sz w:val="23"/>
          <w:szCs w:val="23"/>
        </w:rPr>
        <w:t>metadatu</w:t>
      </w:r>
      <w:proofErr w:type="spellEnd"/>
      <w:r>
        <w:rPr>
          <w:sz w:val="23"/>
          <w:szCs w:val="23"/>
        </w:rPr>
        <w:t xml:space="preserve"> </w:t>
      </w:r>
      <w:proofErr w:type="spellStart"/>
      <w:r>
        <w:rPr>
          <w:sz w:val="23"/>
          <w:szCs w:val="23"/>
        </w:rPr>
        <w:t>glabāšanas</w:t>
      </w:r>
      <w:proofErr w:type="spellEnd"/>
      <w:r>
        <w:rPr>
          <w:sz w:val="23"/>
          <w:szCs w:val="23"/>
        </w:rPr>
        <w:t xml:space="preserve"> </w:t>
      </w:r>
      <w:proofErr w:type="spellStart"/>
      <w:r>
        <w:rPr>
          <w:sz w:val="23"/>
          <w:szCs w:val="23"/>
        </w:rPr>
        <w:t>mehānismu</w:t>
      </w:r>
      <w:proofErr w:type="spellEnd"/>
      <w:r>
        <w:rPr>
          <w:sz w:val="23"/>
          <w:szCs w:val="23"/>
        </w:rPr>
        <w:t xml:space="preserve">, </w:t>
      </w:r>
      <w:proofErr w:type="spellStart"/>
      <w:r>
        <w:rPr>
          <w:sz w:val="23"/>
          <w:szCs w:val="23"/>
        </w:rPr>
        <w:t>izstrādāts</w:t>
      </w:r>
      <w:proofErr w:type="spellEnd"/>
      <w:r>
        <w:rPr>
          <w:sz w:val="23"/>
          <w:szCs w:val="23"/>
        </w:rPr>
        <w:t xml:space="preserve"> </w:t>
      </w:r>
      <w:proofErr w:type="spellStart"/>
      <w:r>
        <w:rPr>
          <w:sz w:val="23"/>
          <w:szCs w:val="23"/>
        </w:rPr>
        <w:t>risinājums</w:t>
      </w:r>
      <w:proofErr w:type="spellEnd"/>
      <w:r>
        <w:rPr>
          <w:sz w:val="23"/>
          <w:szCs w:val="23"/>
        </w:rPr>
        <w:t xml:space="preserve">, kas </w:t>
      </w:r>
      <w:proofErr w:type="spellStart"/>
      <w:r>
        <w:rPr>
          <w:sz w:val="23"/>
          <w:szCs w:val="23"/>
        </w:rPr>
        <w:t>paredzēts</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avotu</w:t>
      </w:r>
      <w:proofErr w:type="spellEnd"/>
      <w:r>
        <w:rPr>
          <w:sz w:val="23"/>
          <w:szCs w:val="23"/>
        </w:rPr>
        <w:t xml:space="preserve"> </w:t>
      </w:r>
      <w:proofErr w:type="spellStart"/>
      <w:r>
        <w:rPr>
          <w:sz w:val="23"/>
          <w:szCs w:val="23"/>
        </w:rPr>
        <w:t>evolūcijas</w:t>
      </w:r>
      <w:proofErr w:type="spellEnd"/>
      <w:r>
        <w:rPr>
          <w:sz w:val="23"/>
          <w:szCs w:val="23"/>
        </w:rPr>
        <w:t xml:space="preserve"> </w:t>
      </w:r>
      <w:proofErr w:type="spellStart"/>
      <w:r>
        <w:rPr>
          <w:sz w:val="23"/>
          <w:szCs w:val="23"/>
        </w:rPr>
        <w:t>rezultātā</w:t>
      </w:r>
      <w:proofErr w:type="spellEnd"/>
      <w:r>
        <w:rPr>
          <w:sz w:val="23"/>
          <w:szCs w:val="23"/>
        </w:rPr>
        <w:t xml:space="preserve"> </w:t>
      </w:r>
      <w:proofErr w:type="spellStart"/>
      <w:r>
        <w:rPr>
          <w:sz w:val="23"/>
          <w:szCs w:val="23"/>
        </w:rPr>
        <w:t>radušos</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adaptācijai</w:t>
      </w:r>
      <w:proofErr w:type="spellEnd"/>
      <w:r>
        <w:rPr>
          <w:sz w:val="23"/>
          <w:szCs w:val="23"/>
        </w:rPr>
        <w:t xml:space="preserve"> </w:t>
      </w:r>
      <w:proofErr w:type="spellStart"/>
      <w:r>
        <w:rPr>
          <w:sz w:val="23"/>
          <w:szCs w:val="23"/>
        </w:rPr>
        <w:t>sistēmas</w:t>
      </w:r>
      <w:proofErr w:type="spellEnd"/>
      <w:r>
        <w:rPr>
          <w:sz w:val="23"/>
          <w:szCs w:val="23"/>
        </w:rPr>
        <w:t xml:space="preserve"> </w:t>
      </w:r>
      <w:proofErr w:type="spellStart"/>
      <w:r>
        <w:rPr>
          <w:sz w:val="23"/>
          <w:szCs w:val="23"/>
        </w:rPr>
        <w:t>metadatos</w:t>
      </w:r>
      <w:proofErr w:type="spellEnd"/>
      <w:r>
        <w:rPr>
          <w:sz w:val="23"/>
          <w:szCs w:val="23"/>
        </w:rPr>
        <w:t xml:space="preserve">. </w:t>
      </w:r>
      <w:proofErr w:type="spellStart"/>
      <w:r>
        <w:rPr>
          <w:sz w:val="23"/>
          <w:szCs w:val="23"/>
        </w:rPr>
        <w:t>Izstrādāta</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bāzes</w:t>
      </w:r>
      <w:proofErr w:type="spellEnd"/>
      <w:r>
        <w:rPr>
          <w:sz w:val="23"/>
          <w:szCs w:val="23"/>
        </w:rPr>
        <w:t xml:space="preserve"> </w:t>
      </w:r>
      <w:proofErr w:type="spellStart"/>
      <w:r>
        <w:rPr>
          <w:sz w:val="23"/>
          <w:szCs w:val="23"/>
        </w:rPr>
        <w:t>struktūra</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adaptācijas</w:t>
      </w:r>
      <w:proofErr w:type="spellEnd"/>
      <w:r>
        <w:rPr>
          <w:sz w:val="23"/>
          <w:szCs w:val="23"/>
        </w:rPr>
        <w:t xml:space="preserve"> </w:t>
      </w:r>
      <w:proofErr w:type="spellStart"/>
      <w:r>
        <w:rPr>
          <w:sz w:val="23"/>
          <w:szCs w:val="23"/>
        </w:rPr>
        <w:t>procesā</w:t>
      </w:r>
      <w:proofErr w:type="spellEnd"/>
      <w:r>
        <w:rPr>
          <w:sz w:val="23"/>
          <w:szCs w:val="23"/>
        </w:rPr>
        <w:t xml:space="preserve"> </w:t>
      </w:r>
      <w:proofErr w:type="spellStart"/>
      <w:r>
        <w:rPr>
          <w:sz w:val="23"/>
          <w:szCs w:val="23"/>
        </w:rPr>
        <w:t>radušos</w:t>
      </w:r>
      <w:proofErr w:type="spellEnd"/>
      <w:r>
        <w:rPr>
          <w:sz w:val="23"/>
          <w:szCs w:val="23"/>
        </w:rPr>
        <w:t xml:space="preserve"> </w:t>
      </w:r>
      <w:proofErr w:type="spellStart"/>
      <w:r>
        <w:rPr>
          <w:sz w:val="23"/>
          <w:szCs w:val="23"/>
        </w:rPr>
        <w:t>metadatu</w:t>
      </w:r>
      <w:proofErr w:type="spellEnd"/>
      <w:r>
        <w:rPr>
          <w:sz w:val="23"/>
          <w:szCs w:val="23"/>
        </w:rPr>
        <w:t xml:space="preserve"> </w:t>
      </w:r>
      <w:proofErr w:type="spellStart"/>
      <w:r>
        <w:rPr>
          <w:sz w:val="23"/>
          <w:szCs w:val="23"/>
        </w:rPr>
        <w:t>glabāšanai</w:t>
      </w:r>
      <w:proofErr w:type="spellEnd"/>
      <w:r>
        <w:rPr>
          <w:sz w:val="23"/>
          <w:szCs w:val="23"/>
        </w:rPr>
        <w:t xml:space="preserve">, </w:t>
      </w:r>
      <w:proofErr w:type="spellStart"/>
      <w:r>
        <w:rPr>
          <w:sz w:val="23"/>
          <w:szCs w:val="23"/>
        </w:rPr>
        <w:t>kā</w:t>
      </w:r>
      <w:proofErr w:type="spellEnd"/>
      <w:r>
        <w:rPr>
          <w:sz w:val="23"/>
          <w:szCs w:val="23"/>
        </w:rPr>
        <w:t xml:space="preserve"> </w:t>
      </w:r>
      <w:proofErr w:type="spellStart"/>
      <w:r>
        <w:rPr>
          <w:sz w:val="23"/>
          <w:szCs w:val="23"/>
        </w:rPr>
        <w:t>arī</w:t>
      </w:r>
      <w:proofErr w:type="spellEnd"/>
      <w:r>
        <w:rPr>
          <w:sz w:val="23"/>
          <w:szCs w:val="23"/>
        </w:rPr>
        <w:t xml:space="preserve"> </w:t>
      </w:r>
      <w:proofErr w:type="spellStart"/>
      <w:r>
        <w:rPr>
          <w:sz w:val="23"/>
          <w:szCs w:val="23"/>
        </w:rPr>
        <w:t>datu</w:t>
      </w:r>
      <w:proofErr w:type="spellEnd"/>
      <w:r>
        <w:rPr>
          <w:sz w:val="23"/>
          <w:szCs w:val="23"/>
        </w:rPr>
        <w:t xml:space="preserve"> atlases </w:t>
      </w:r>
      <w:proofErr w:type="spellStart"/>
      <w:r>
        <w:rPr>
          <w:sz w:val="23"/>
          <w:szCs w:val="23"/>
        </w:rPr>
        <w:t>vaicājumi</w:t>
      </w:r>
      <w:proofErr w:type="spellEnd"/>
      <w:r>
        <w:rPr>
          <w:sz w:val="23"/>
          <w:szCs w:val="23"/>
        </w:rPr>
        <w:t xml:space="preserve"> un </w:t>
      </w:r>
      <w:proofErr w:type="spellStart"/>
      <w:r>
        <w:rPr>
          <w:sz w:val="23"/>
          <w:szCs w:val="23"/>
        </w:rPr>
        <w:t>procedūras</w:t>
      </w:r>
      <w:proofErr w:type="spellEnd"/>
      <w:r>
        <w:rPr>
          <w:sz w:val="23"/>
          <w:szCs w:val="23"/>
        </w:rPr>
        <w:t xml:space="preserve"> </w:t>
      </w:r>
      <w:proofErr w:type="spellStart"/>
      <w:r>
        <w:rPr>
          <w:sz w:val="23"/>
          <w:szCs w:val="23"/>
        </w:rPr>
        <w:t>pašas</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adaptācijas</w:t>
      </w:r>
      <w:proofErr w:type="spellEnd"/>
      <w:r>
        <w:rPr>
          <w:sz w:val="23"/>
          <w:szCs w:val="23"/>
        </w:rPr>
        <w:t xml:space="preserve"> </w:t>
      </w:r>
      <w:proofErr w:type="spellStart"/>
      <w:r>
        <w:rPr>
          <w:sz w:val="23"/>
          <w:szCs w:val="23"/>
        </w:rPr>
        <w:t>veikšanai</w:t>
      </w:r>
      <w:proofErr w:type="spellEnd"/>
      <w:r>
        <w:rPr>
          <w:sz w:val="23"/>
          <w:szCs w:val="23"/>
        </w:rPr>
        <w:t xml:space="preserve">. </w:t>
      </w:r>
      <w:proofErr w:type="spellStart"/>
      <w:r>
        <w:rPr>
          <w:sz w:val="23"/>
          <w:szCs w:val="23"/>
        </w:rPr>
        <w:t>Reāli</w:t>
      </w:r>
      <w:proofErr w:type="spellEnd"/>
      <w:r>
        <w:rPr>
          <w:sz w:val="23"/>
          <w:szCs w:val="23"/>
        </w:rPr>
        <w:t xml:space="preserve"> </w:t>
      </w:r>
      <w:proofErr w:type="spellStart"/>
      <w:r>
        <w:rPr>
          <w:sz w:val="23"/>
          <w:szCs w:val="23"/>
        </w:rPr>
        <w:t>notikušām</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avotu</w:t>
      </w:r>
      <w:proofErr w:type="spellEnd"/>
      <w:r>
        <w:rPr>
          <w:sz w:val="23"/>
          <w:szCs w:val="23"/>
        </w:rPr>
        <w:t xml:space="preserve"> </w:t>
      </w:r>
      <w:proofErr w:type="spellStart"/>
      <w:r>
        <w:rPr>
          <w:sz w:val="23"/>
          <w:szCs w:val="23"/>
        </w:rPr>
        <w:t>izmaiņām</w:t>
      </w:r>
      <w:proofErr w:type="spellEnd"/>
      <w:r>
        <w:rPr>
          <w:sz w:val="23"/>
          <w:szCs w:val="23"/>
        </w:rPr>
        <w:t xml:space="preserve"> </w:t>
      </w:r>
      <w:proofErr w:type="spellStart"/>
      <w:r>
        <w:rPr>
          <w:sz w:val="23"/>
          <w:szCs w:val="23"/>
        </w:rPr>
        <w:t>sastādīti</w:t>
      </w:r>
      <w:proofErr w:type="spellEnd"/>
      <w:r>
        <w:rPr>
          <w:sz w:val="23"/>
          <w:szCs w:val="23"/>
        </w:rPr>
        <w:t xml:space="preserve"> </w:t>
      </w:r>
      <w:proofErr w:type="spellStart"/>
      <w:r>
        <w:rPr>
          <w:sz w:val="23"/>
          <w:szCs w:val="23"/>
        </w:rPr>
        <w:t>pilni</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adaptācijas</w:t>
      </w:r>
      <w:proofErr w:type="spellEnd"/>
      <w:r>
        <w:rPr>
          <w:sz w:val="23"/>
          <w:szCs w:val="23"/>
        </w:rPr>
        <w:t xml:space="preserve"> </w:t>
      </w:r>
      <w:proofErr w:type="spellStart"/>
      <w:r>
        <w:rPr>
          <w:sz w:val="23"/>
          <w:szCs w:val="23"/>
        </w:rPr>
        <w:t>scenāriji</w:t>
      </w:r>
      <w:proofErr w:type="spellEnd"/>
      <w:r>
        <w:rPr>
          <w:sz w:val="23"/>
          <w:szCs w:val="23"/>
        </w:rPr>
        <w:t xml:space="preserve">, kas </w:t>
      </w:r>
      <w:proofErr w:type="spellStart"/>
      <w:r>
        <w:rPr>
          <w:sz w:val="23"/>
          <w:szCs w:val="23"/>
        </w:rPr>
        <w:t>sastāv</w:t>
      </w:r>
      <w:proofErr w:type="spellEnd"/>
      <w:r>
        <w:rPr>
          <w:sz w:val="23"/>
          <w:szCs w:val="23"/>
        </w:rPr>
        <w:t xml:space="preserve"> </w:t>
      </w:r>
      <w:proofErr w:type="spellStart"/>
      <w:r>
        <w:rPr>
          <w:sz w:val="23"/>
          <w:szCs w:val="23"/>
        </w:rPr>
        <w:t>gan</w:t>
      </w:r>
      <w:proofErr w:type="spellEnd"/>
      <w:r>
        <w:rPr>
          <w:sz w:val="23"/>
          <w:szCs w:val="23"/>
        </w:rPr>
        <w:t xml:space="preserve"> no </w:t>
      </w:r>
      <w:proofErr w:type="spellStart"/>
      <w:r>
        <w:rPr>
          <w:sz w:val="23"/>
          <w:szCs w:val="23"/>
        </w:rPr>
        <w:t>automātiski</w:t>
      </w:r>
      <w:proofErr w:type="spellEnd"/>
      <w:r>
        <w:rPr>
          <w:sz w:val="23"/>
          <w:szCs w:val="23"/>
        </w:rPr>
        <w:t xml:space="preserve"> </w:t>
      </w:r>
      <w:proofErr w:type="spellStart"/>
      <w:r>
        <w:rPr>
          <w:sz w:val="23"/>
          <w:szCs w:val="23"/>
        </w:rPr>
        <w:t>izpildāmas</w:t>
      </w:r>
      <w:proofErr w:type="spellEnd"/>
      <w:r>
        <w:rPr>
          <w:sz w:val="23"/>
          <w:szCs w:val="23"/>
        </w:rPr>
        <w:t xml:space="preserve"> </w:t>
      </w:r>
      <w:proofErr w:type="spellStart"/>
      <w:r>
        <w:rPr>
          <w:sz w:val="23"/>
          <w:szCs w:val="23"/>
        </w:rPr>
        <w:t>funkcionalitātes</w:t>
      </w:r>
      <w:proofErr w:type="spellEnd"/>
      <w:r>
        <w:rPr>
          <w:sz w:val="23"/>
          <w:szCs w:val="23"/>
        </w:rPr>
        <w:t xml:space="preserve"> (</w:t>
      </w:r>
      <w:proofErr w:type="spellStart"/>
      <w:r>
        <w:rPr>
          <w:sz w:val="23"/>
          <w:szCs w:val="23"/>
        </w:rPr>
        <w:t>procedūru</w:t>
      </w:r>
      <w:proofErr w:type="spellEnd"/>
      <w:r>
        <w:rPr>
          <w:sz w:val="23"/>
          <w:szCs w:val="23"/>
        </w:rPr>
        <w:t xml:space="preserve"> </w:t>
      </w:r>
      <w:proofErr w:type="spellStart"/>
      <w:r>
        <w:rPr>
          <w:sz w:val="23"/>
          <w:szCs w:val="23"/>
        </w:rPr>
        <w:t>formā</w:t>
      </w:r>
      <w:proofErr w:type="spellEnd"/>
      <w:r>
        <w:rPr>
          <w:sz w:val="23"/>
          <w:szCs w:val="23"/>
        </w:rPr>
        <w:t xml:space="preserve">), </w:t>
      </w:r>
      <w:proofErr w:type="spellStart"/>
      <w:r>
        <w:rPr>
          <w:sz w:val="23"/>
          <w:szCs w:val="23"/>
        </w:rPr>
        <w:t>gan</w:t>
      </w:r>
      <w:proofErr w:type="spellEnd"/>
      <w:r>
        <w:rPr>
          <w:sz w:val="23"/>
          <w:szCs w:val="23"/>
        </w:rPr>
        <w:t xml:space="preserve"> </w:t>
      </w:r>
      <w:proofErr w:type="spellStart"/>
      <w:r>
        <w:rPr>
          <w:sz w:val="23"/>
          <w:szCs w:val="23"/>
        </w:rPr>
        <w:t>manuāli</w:t>
      </w:r>
      <w:proofErr w:type="spellEnd"/>
      <w:r>
        <w:rPr>
          <w:sz w:val="23"/>
          <w:szCs w:val="23"/>
        </w:rPr>
        <w:t xml:space="preserve"> </w:t>
      </w:r>
      <w:proofErr w:type="spellStart"/>
      <w:r>
        <w:rPr>
          <w:sz w:val="23"/>
          <w:szCs w:val="23"/>
        </w:rPr>
        <w:t>veicamiem</w:t>
      </w:r>
      <w:proofErr w:type="spellEnd"/>
      <w:r>
        <w:rPr>
          <w:sz w:val="23"/>
          <w:szCs w:val="23"/>
        </w:rPr>
        <w:t xml:space="preserve"> </w:t>
      </w:r>
      <w:proofErr w:type="spellStart"/>
      <w:r>
        <w:rPr>
          <w:sz w:val="23"/>
          <w:szCs w:val="23"/>
        </w:rPr>
        <w:t>norādījumiem</w:t>
      </w:r>
      <w:proofErr w:type="spellEnd"/>
      <w:r>
        <w:rPr>
          <w:sz w:val="23"/>
          <w:szCs w:val="23"/>
        </w:rPr>
        <w:t xml:space="preserve"> (</w:t>
      </w:r>
      <w:proofErr w:type="spellStart"/>
      <w:r>
        <w:rPr>
          <w:sz w:val="23"/>
          <w:szCs w:val="23"/>
        </w:rPr>
        <w:t>veicamās</w:t>
      </w:r>
      <w:proofErr w:type="spellEnd"/>
      <w:r>
        <w:rPr>
          <w:sz w:val="23"/>
          <w:szCs w:val="23"/>
        </w:rPr>
        <w:t xml:space="preserve"> </w:t>
      </w:r>
      <w:proofErr w:type="spellStart"/>
      <w:r>
        <w:rPr>
          <w:sz w:val="23"/>
          <w:szCs w:val="23"/>
        </w:rPr>
        <w:t>darbības</w:t>
      </w:r>
      <w:proofErr w:type="spellEnd"/>
      <w:r>
        <w:rPr>
          <w:sz w:val="23"/>
          <w:szCs w:val="23"/>
        </w:rPr>
        <w:t xml:space="preserve"> </w:t>
      </w:r>
      <w:proofErr w:type="spellStart"/>
      <w:r>
        <w:rPr>
          <w:sz w:val="23"/>
          <w:szCs w:val="23"/>
        </w:rPr>
        <w:t>apraksta</w:t>
      </w:r>
      <w:proofErr w:type="spellEnd"/>
      <w:r>
        <w:rPr>
          <w:sz w:val="23"/>
          <w:szCs w:val="23"/>
        </w:rPr>
        <w:t xml:space="preserve"> </w:t>
      </w:r>
      <w:proofErr w:type="spellStart"/>
      <w:r>
        <w:rPr>
          <w:sz w:val="23"/>
          <w:szCs w:val="23"/>
        </w:rPr>
        <w:t>formā</w:t>
      </w:r>
      <w:proofErr w:type="spellEnd"/>
      <w:r>
        <w:rPr>
          <w:sz w:val="23"/>
          <w:szCs w:val="23"/>
        </w:rPr>
        <w:t xml:space="preserve">). </w:t>
      </w:r>
      <w:proofErr w:type="spellStart"/>
      <w:r>
        <w:rPr>
          <w:sz w:val="23"/>
          <w:szCs w:val="23"/>
        </w:rPr>
        <w:t>Izstrādātais</w:t>
      </w:r>
      <w:proofErr w:type="spellEnd"/>
      <w:r>
        <w:rPr>
          <w:sz w:val="23"/>
          <w:szCs w:val="23"/>
        </w:rPr>
        <w:t xml:space="preserve"> </w:t>
      </w:r>
      <w:proofErr w:type="spellStart"/>
      <w:r>
        <w:rPr>
          <w:sz w:val="23"/>
          <w:szCs w:val="23"/>
        </w:rPr>
        <w:t>risinājums</w:t>
      </w:r>
      <w:proofErr w:type="spellEnd"/>
      <w:r>
        <w:rPr>
          <w:sz w:val="23"/>
          <w:szCs w:val="23"/>
        </w:rPr>
        <w:t xml:space="preserve"> </w:t>
      </w:r>
      <w:proofErr w:type="spellStart"/>
      <w:r>
        <w:rPr>
          <w:sz w:val="23"/>
          <w:szCs w:val="23"/>
        </w:rPr>
        <w:t>ir</w:t>
      </w:r>
      <w:proofErr w:type="spellEnd"/>
      <w:r>
        <w:rPr>
          <w:sz w:val="23"/>
          <w:szCs w:val="23"/>
        </w:rPr>
        <w:t xml:space="preserve"> </w:t>
      </w:r>
      <w:proofErr w:type="spellStart"/>
      <w:r>
        <w:rPr>
          <w:sz w:val="23"/>
          <w:szCs w:val="23"/>
        </w:rPr>
        <w:t>universāls</w:t>
      </w:r>
      <w:proofErr w:type="spellEnd"/>
      <w:r>
        <w:rPr>
          <w:sz w:val="23"/>
          <w:szCs w:val="23"/>
        </w:rPr>
        <w:t xml:space="preserve">, </w:t>
      </w:r>
      <w:proofErr w:type="spellStart"/>
      <w:r>
        <w:rPr>
          <w:sz w:val="23"/>
          <w:szCs w:val="23"/>
        </w:rPr>
        <w:t>tāpēc</w:t>
      </w:r>
      <w:proofErr w:type="spellEnd"/>
      <w:r>
        <w:rPr>
          <w:sz w:val="23"/>
          <w:szCs w:val="23"/>
        </w:rPr>
        <w:t xml:space="preserve"> </w:t>
      </w:r>
      <w:proofErr w:type="spellStart"/>
      <w:r>
        <w:rPr>
          <w:sz w:val="23"/>
          <w:szCs w:val="23"/>
        </w:rPr>
        <w:t>tas</w:t>
      </w:r>
      <w:proofErr w:type="spellEnd"/>
      <w:r>
        <w:rPr>
          <w:sz w:val="23"/>
          <w:szCs w:val="23"/>
        </w:rPr>
        <w:t xml:space="preserve"> </w:t>
      </w:r>
      <w:proofErr w:type="spellStart"/>
      <w:r>
        <w:rPr>
          <w:sz w:val="23"/>
          <w:szCs w:val="23"/>
        </w:rPr>
        <w:t>izmantojams</w:t>
      </w:r>
      <w:proofErr w:type="spellEnd"/>
      <w:r>
        <w:rPr>
          <w:sz w:val="23"/>
          <w:szCs w:val="23"/>
        </w:rPr>
        <w:t xml:space="preserve"> </w:t>
      </w:r>
      <w:proofErr w:type="spellStart"/>
      <w:r>
        <w:rPr>
          <w:sz w:val="23"/>
          <w:szCs w:val="23"/>
        </w:rPr>
        <w:t>arī</w:t>
      </w:r>
      <w:proofErr w:type="spellEnd"/>
      <w:r>
        <w:rPr>
          <w:sz w:val="23"/>
          <w:szCs w:val="23"/>
        </w:rPr>
        <w:t xml:space="preserve"> </w:t>
      </w:r>
      <w:proofErr w:type="spellStart"/>
      <w:r>
        <w:rPr>
          <w:sz w:val="23"/>
          <w:szCs w:val="23"/>
        </w:rPr>
        <w:t>nākotnē</w:t>
      </w:r>
      <w:proofErr w:type="spellEnd"/>
      <w:r>
        <w:rPr>
          <w:sz w:val="23"/>
          <w:szCs w:val="23"/>
        </w:rPr>
        <w:t xml:space="preserve"> </w:t>
      </w:r>
      <w:proofErr w:type="spellStart"/>
      <w:r>
        <w:rPr>
          <w:sz w:val="23"/>
          <w:szCs w:val="23"/>
        </w:rPr>
        <w:t>jaunu</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veidu</w:t>
      </w:r>
      <w:proofErr w:type="spellEnd"/>
      <w:r>
        <w:rPr>
          <w:sz w:val="23"/>
          <w:szCs w:val="23"/>
        </w:rPr>
        <w:t xml:space="preserve"> </w:t>
      </w:r>
      <w:proofErr w:type="spellStart"/>
      <w:r>
        <w:rPr>
          <w:sz w:val="23"/>
          <w:szCs w:val="23"/>
        </w:rPr>
        <w:t>adaptācijas</w:t>
      </w:r>
      <w:proofErr w:type="spellEnd"/>
      <w:r>
        <w:rPr>
          <w:sz w:val="23"/>
          <w:szCs w:val="23"/>
        </w:rPr>
        <w:t xml:space="preserve"> </w:t>
      </w:r>
      <w:proofErr w:type="spellStart"/>
      <w:r>
        <w:rPr>
          <w:sz w:val="23"/>
          <w:szCs w:val="23"/>
        </w:rPr>
        <w:t>scenāriju</w:t>
      </w:r>
      <w:proofErr w:type="spellEnd"/>
      <w:r>
        <w:rPr>
          <w:sz w:val="23"/>
          <w:szCs w:val="23"/>
        </w:rPr>
        <w:t xml:space="preserve"> </w:t>
      </w:r>
      <w:proofErr w:type="spellStart"/>
      <w:r>
        <w:rPr>
          <w:sz w:val="23"/>
          <w:szCs w:val="23"/>
        </w:rPr>
        <w:t>glabāšanai</w:t>
      </w:r>
      <w:proofErr w:type="spellEnd"/>
      <w:r>
        <w:rPr>
          <w:sz w:val="23"/>
          <w:szCs w:val="23"/>
        </w:rPr>
        <w:t xml:space="preserve"> un </w:t>
      </w:r>
      <w:proofErr w:type="spellStart"/>
      <w:r>
        <w:rPr>
          <w:sz w:val="23"/>
          <w:szCs w:val="23"/>
        </w:rPr>
        <w:t>adaptēšanai</w:t>
      </w:r>
      <w:proofErr w:type="spellEnd"/>
      <w:r>
        <w:rPr>
          <w:sz w:val="23"/>
          <w:szCs w:val="23"/>
        </w:rPr>
        <w:t xml:space="preserve"> </w:t>
      </w:r>
      <w:proofErr w:type="spellStart"/>
      <w:r>
        <w:rPr>
          <w:sz w:val="23"/>
          <w:szCs w:val="23"/>
        </w:rPr>
        <w:t>sistēmas</w:t>
      </w:r>
      <w:proofErr w:type="spellEnd"/>
      <w:r>
        <w:rPr>
          <w:sz w:val="23"/>
          <w:szCs w:val="23"/>
        </w:rPr>
        <w:t xml:space="preserve"> </w:t>
      </w:r>
      <w:proofErr w:type="spellStart"/>
      <w:r>
        <w:rPr>
          <w:sz w:val="23"/>
          <w:szCs w:val="23"/>
        </w:rPr>
        <w:t>metadatos</w:t>
      </w:r>
      <w:proofErr w:type="spellEnd"/>
      <w:r>
        <w:rPr>
          <w:sz w:val="23"/>
          <w:szCs w:val="23"/>
        </w:rPr>
        <w:t>.</w:t>
      </w:r>
    </w:p>
    <w:p w14:paraId="3B4B4B84" w14:textId="4BBCD47B" w:rsidR="00FF2235" w:rsidRPr="006312EA" w:rsidRDefault="00FF2235" w:rsidP="00D105D9">
      <w:pPr>
        <w:jc w:val="center"/>
        <w:rPr>
          <w:b/>
          <w:bCs/>
          <w:sz w:val="28"/>
          <w:szCs w:val="28"/>
        </w:rPr>
      </w:pPr>
      <w:r w:rsidRPr="006312EA">
        <w:rPr>
          <w:b/>
          <w:bCs/>
          <w:sz w:val="28"/>
          <w:szCs w:val="28"/>
        </w:rPr>
        <w:t>17.slaids</w:t>
      </w:r>
    </w:p>
    <w:p w14:paraId="72918D36" w14:textId="2F0DEFAD" w:rsidR="00FF2235" w:rsidRDefault="00F724A0" w:rsidP="00FF2235">
      <w:pPr>
        <w:pStyle w:val="Default"/>
        <w:rPr>
          <w:sz w:val="23"/>
          <w:szCs w:val="23"/>
        </w:rPr>
      </w:pPr>
      <w:r>
        <w:rPr>
          <w:rFonts w:cstheme="minorHAnsi"/>
          <w:lang w:val="lv-LV"/>
        </w:rPr>
        <w:t>⓿</w:t>
      </w:r>
      <w:proofErr w:type="spellStart"/>
      <w:r w:rsidR="00FF2235">
        <w:rPr>
          <w:sz w:val="23"/>
          <w:szCs w:val="23"/>
        </w:rPr>
        <w:t>Datu</w:t>
      </w:r>
      <w:proofErr w:type="spellEnd"/>
      <w:r w:rsidR="00FF2235">
        <w:rPr>
          <w:sz w:val="23"/>
          <w:szCs w:val="23"/>
        </w:rPr>
        <w:t xml:space="preserve"> </w:t>
      </w:r>
      <w:proofErr w:type="spellStart"/>
      <w:r w:rsidR="00FF2235">
        <w:rPr>
          <w:sz w:val="23"/>
          <w:szCs w:val="23"/>
        </w:rPr>
        <w:t>noliktavu</w:t>
      </w:r>
      <w:proofErr w:type="spellEnd"/>
      <w:r w:rsidR="00FF2235">
        <w:rPr>
          <w:sz w:val="23"/>
          <w:szCs w:val="23"/>
        </w:rPr>
        <w:t xml:space="preserve"> </w:t>
      </w:r>
      <w:proofErr w:type="spellStart"/>
      <w:r w:rsidR="00FF2235">
        <w:rPr>
          <w:sz w:val="23"/>
          <w:szCs w:val="23"/>
        </w:rPr>
        <w:t>jēdziens</w:t>
      </w:r>
      <w:proofErr w:type="spellEnd"/>
      <w:r w:rsidR="00FF2235">
        <w:rPr>
          <w:sz w:val="23"/>
          <w:szCs w:val="23"/>
        </w:rPr>
        <w:t xml:space="preserve"> </w:t>
      </w:r>
      <w:proofErr w:type="spellStart"/>
      <w:r w:rsidR="00FF2235">
        <w:rPr>
          <w:sz w:val="23"/>
          <w:szCs w:val="23"/>
        </w:rPr>
        <w:t>attīstījies</w:t>
      </w:r>
      <w:proofErr w:type="spellEnd"/>
      <w:r w:rsidR="00FF2235">
        <w:rPr>
          <w:sz w:val="23"/>
          <w:szCs w:val="23"/>
        </w:rPr>
        <w:t xml:space="preserve"> </w:t>
      </w:r>
      <w:proofErr w:type="spellStart"/>
      <w:r w:rsidR="00FF2235">
        <w:rPr>
          <w:sz w:val="23"/>
          <w:szCs w:val="23"/>
        </w:rPr>
        <w:t>līdz</w:t>
      </w:r>
      <w:proofErr w:type="spellEnd"/>
      <w:r w:rsidR="00FF2235">
        <w:rPr>
          <w:sz w:val="23"/>
          <w:szCs w:val="23"/>
        </w:rPr>
        <w:t xml:space="preserve"> </w:t>
      </w:r>
      <w:proofErr w:type="spellStart"/>
      <w:r w:rsidR="00FF2235">
        <w:rPr>
          <w:sz w:val="23"/>
          <w:szCs w:val="23"/>
        </w:rPr>
        <w:t>ar</w:t>
      </w:r>
      <w:proofErr w:type="spellEnd"/>
      <w:r w:rsidR="00FF2235">
        <w:rPr>
          <w:sz w:val="23"/>
          <w:szCs w:val="23"/>
        </w:rPr>
        <w:t xml:space="preserve"> </w:t>
      </w:r>
      <w:proofErr w:type="spellStart"/>
      <w:r w:rsidR="00FF2235">
        <w:rPr>
          <w:sz w:val="23"/>
          <w:szCs w:val="23"/>
        </w:rPr>
        <w:t>lielu</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plūsmu</w:t>
      </w:r>
      <w:proofErr w:type="spellEnd"/>
      <w:r w:rsidR="00FF2235">
        <w:rPr>
          <w:sz w:val="23"/>
          <w:szCs w:val="23"/>
        </w:rPr>
        <w:t xml:space="preserve"> </w:t>
      </w:r>
      <w:proofErr w:type="spellStart"/>
      <w:r w:rsidR="00FF2235">
        <w:rPr>
          <w:sz w:val="23"/>
          <w:szCs w:val="23"/>
        </w:rPr>
        <w:t>parādīšanos</w:t>
      </w:r>
      <w:proofErr w:type="spellEnd"/>
      <w:r w:rsidR="00FF2235">
        <w:rPr>
          <w:sz w:val="23"/>
          <w:szCs w:val="23"/>
        </w:rPr>
        <w:t xml:space="preserve"> </w:t>
      </w:r>
      <w:proofErr w:type="spellStart"/>
      <w:r w:rsidR="00FF2235">
        <w:rPr>
          <w:sz w:val="23"/>
          <w:szCs w:val="23"/>
        </w:rPr>
        <w:t>tehnoloģiju</w:t>
      </w:r>
      <w:proofErr w:type="spellEnd"/>
      <w:r w:rsidR="00FF2235">
        <w:rPr>
          <w:sz w:val="23"/>
          <w:szCs w:val="23"/>
        </w:rPr>
        <w:t xml:space="preserve"> </w:t>
      </w:r>
      <w:proofErr w:type="spellStart"/>
      <w:r w:rsidR="00FF2235">
        <w:rPr>
          <w:sz w:val="23"/>
          <w:szCs w:val="23"/>
        </w:rPr>
        <w:t>vidē</w:t>
      </w:r>
      <w:proofErr w:type="spellEnd"/>
      <w:r w:rsidR="00FF2235">
        <w:rPr>
          <w:sz w:val="23"/>
          <w:szCs w:val="23"/>
        </w:rPr>
        <w:t xml:space="preserve">. </w:t>
      </w:r>
      <w:proofErr w:type="spellStart"/>
      <w:r w:rsidR="00FF2235">
        <w:rPr>
          <w:sz w:val="23"/>
          <w:szCs w:val="23"/>
        </w:rPr>
        <w:t>Šie</w:t>
      </w:r>
      <w:proofErr w:type="spellEnd"/>
      <w:r w:rsidR="00FF2235">
        <w:rPr>
          <w:sz w:val="23"/>
          <w:szCs w:val="23"/>
        </w:rPr>
        <w:t xml:space="preserve"> </w:t>
      </w:r>
      <w:proofErr w:type="spellStart"/>
      <w:r w:rsidR="00FF2235">
        <w:rPr>
          <w:sz w:val="23"/>
          <w:szCs w:val="23"/>
        </w:rPr>
        <w:t>dati</w:t>
      </w:r>
      <w:proofErr w:type="spellEnd"/>
      <w:r w:rsidR="00FF2235">
        <w:rPr>
          <w:sz w:val="23"/>
          <w:szCs w:val="23"/>
        </w:rPr>
        <w:t xml:space="preserve"> tika </w:t>
      </w:r>
      <w:proofErr w:type="spellStart"/>
      <w:r w:rsidR="00FF2235">
        <w:rPr>
          <w:sz w:val="23"/>
          <w:szCs w:val="23"/>
        </w:rPr>
        <w:t>uzkrāti</w:t>
      </w:r>
      <w:proofErr w:type="spellEnd"/>
      <w:r w:rsidR="00FF2235">
        <w:rPr>
          <w:sz w:val="23"/>
          <w:szCs w:val="23"/>
        </w:rPr>
        <w:t xml:space="preserve">, bet </w:t>
      </w:r>
      <w:proofErr w:type="spellStart"/>
      <w:r w:rsidR="00FF2235">
        <w:rPr>
          <w:sz w:val="23"/>
          <w:szCs w:val="23"/>
        </w:rPr>
        <w:t>arvien</w:t>
      </w:r>
      <w:proofErr w:type="spellEnd"/>
      <w:r w:rsidR="00FF2235">
        <w:rPr>
          <w:sz w:val="23"/>
          <w:szCs w:val="23"/>
        </w:rPr>
        <w:t xml:space="preserve"> </w:t>
      </w:r>
      <w:proofErr w:type="spellStart"/>
      <w:r w:rsidR="00FF2235">
        <w:rPr>
          <w:sz w:val="23"/>
          <w:szCs w:val="23"/>
        </w:rPr>
        <w:t>vairāk</w:t>
      </w:r>
      <w:proofErr w:type="spellEnd"/>
      <w:r w:rsidR="00FF2235">
        <w:rPr>
          <w:sz w:val="23"/>
          <w:szCs w:val="23"/>
        </w:rPr>
        <w:t xml:space="preserve"> tika </w:t>
      </w:r>
      <w:proofErr w:type="spellStart"/>
      <w:r w:rsidR="00FF2235">
        <w:rPr>
          <w:sz w:val="23"/>
          <w:szCs w:val="23"/>
        </w:rPr>
        <w:t>novērotas</w:t>
      </w:r>
      <w:proofErr w:type="spellEnd"/>
      <w:r w:rsidR="00FF2235">
        <w:rPr>
          <w:sz w:val="23"/>
          <w:szCs w:val="23"/>
        </w:rPr>
        <w:t xml:space="preserve"> </w:t>
      </w:r>
      <w:proofErr w:type="spellStart"/>
      <w:r w:rsidR="00FF2235">
        <w:rPr>
          <w:sz w:val="23"/>
          <w:szCs w:val="23"/>
        </w:rPr>
        <w:t>dažādas</w:t>
      </w:r>
      <w:proofErr w:type="spellEnd"/>
      <w:r w:rsidR="00FF2235">
        <w:rPr>
          <w:sz w:val="23"/>
          <w:szCs w:val="23"/>
        </w:rPr>
        <w:t xml:space="preserve"> "</w:t>
      </w:r>
      <w:proofErr w:type="spellStart"/>
      <w:r w:rsidR="00FF2235">
        <w:rPr>
          <w:sz w:val="23"/>
          <w:szCs w:val="23"/>
        </w:rPr>
        <w:t>zirnekļa</w:t>
      </w:r>
      <w:proofErr w:type="spellEnd"/>
      <w:r w:rsidR="00FF2235">
        <w:rPr>
          <w:sz w:val="23"/>
          <w:szCs w:val="23"/>
        </w:rPr>
        <w:t xml:space="preserve"> </w:t>
      </w:r>
      <w:proofErr w:type="spellStart"/>
      <w:r w:rsidR="00FF2235">
        <w:rPr>
          <w:sz w:val="23"/>
          <w:szCs w:val="23"/>
        </w:rPr>
        <w:t>tīkla</w:t>
      </w:r>
      <w:proofErr w:type="spellEnd"/>
      <w:r w:rsidR="00FF2235">
        <w:rPr>
          <w:sz w:val="23"/>
          <w:szCs w:val="23"/>
        </w:rPr>
        <w:t xml:space="preserve">" vides, </w:t>
      </w:r>
      <w:proofErr w:type="spellStart"/>
      <w:r w:rsidR="00FF2235">
        <w:rPr>
          <w:sz w:val="23"/>
          <w:szCs w:val="23"/>
        </w:rPr>
        <w:t>kuras</w:t>
      </w:r>
      <w:proofErr w:type="spellEnd"/>
      <w:r w:rsidR="00FF2235">
        <w:rPr>
          <w:sz w:val="23"/>
          <w:szCs w:val="23"/>
        </w:rPr>
        <w:t xml:space="preserve"> </w:t>
      </w:r>
      <w:proofErr w:type="spellStart"/>
      <w:r w:rsidR="00FF2235">
        <w:rPr>
          <w:sz w:val="23"/>
          <w:szCs w:val="23"/>
        </w:rPr>
        <w:t>bija</w:t>
      </w:r>
      <w:proofErr w:type="spellEnd"/>
      <w:r w:rsidR="00FF2235">
        <w:rPr>
          <w:sz w:val="23"/>
          <w:szCs w:val="23"/>
        </w:rPr>
        <w:t xml:space="preserve"> </w:t>
      </w:r>
      <w:proofErr w:type="spellStart"/>
      <w:r w:rsidR="00FF2235">
        <w:rPr>
          <w:sz w:val="23"/>
          <w:szCs w:val="23"/>
        </w:rPr>
        <w:t>grūti</w:t>
      </w:r>
      <w:proofErr w:type="spellEnd"/>
      <w:r w:rsidR="00FF2235">
        <w:rPr>
          <w:sz w:val="23"/>
          <w:szCs w:val="23"/>
        </w:rPr>
        <w:t xml:space="preserve"> </w:t>
      </w:r>
      <w:proofErr w:type="spellStart"/>
      <w:r w:rsidR="00FF2235">
        <w:rPr>
          <w:sz w:val="23"/>
          <w:szCs w:val="23"/>
        </w:rPr>
        <w:t>pārvaldīt</w:t>
      </w:r>
      <w:proofErr w:type="spellEnd"/>
      <w:r w:rsidR="00FF2235">
        <w:rPr>
          <w:sz w:val="23"/>
          <w:szCs w:val="23"/>
        </w:rPr>
        <w:t xml:space="preserve">. Lai </w:t>
      </w:r>
      <w:proofErr w:type="spellStart"/>
      <w:r w:rsidR="00FF2235">
        <w:rPr>
          <w:sz w:val="23"/>
          <w:szCs w:val="23"/>
        </w:rPr>
        <w:t>strukturizētu</w:t>
      </w:r>
      <w:proofErr w:type="spellEnd"/>
      <w:r w:rsidR="00FF2235">
        <w:rPr>
          <w:sz w:val="23"/>
          <w:szCs w:val="23"/>
        </w:rPr>
        <w:t xml:space="preserve"> </w:t>
      </w:r>
      <w:proofErr w:type="spellStart"/>
      <w:r w:rsidR="00FF2235">
        <w:rPr>
          <w:sz w:val="23"/>
          <w:szCs w:val="23"/>
        </w:rPr>
        <w:t>iegūto</w:t>
      </w:r>
      <w:proofErr w:type="spellEnd"/>
      <w:r w:rsidR="00FF2235">
        <w:rPr>
          <w:sz w:val="23"/>
          <w:szCs w:val="23"/>
        </w:rPr>
        <w:t xml:space="preserve"> </w:t>
      </w:r>
      <w:proofErr w:type="spellStart"/>
      <w:r w:rsidR="00FF2235">
        <w:rPr>
          <w:sz w:val="23"/>
          <w:szCs w:val="23"/>
        </w:rPr>
        <w:t>informāciju</w:t>
      </w:r>
      <w:proofErr w:type="spellEnd"/>
      <w:r w:rsidR="00FF2235">
        <w:rPr>
          <w:sz w:val="23"/>
          <w:szCs w:val="23"/>
        </w:rPr>
        <w:t xml:space="preserve">, </w:t>
      </w:r>
      <w:proofErr w:type="spellStart"/>
      <w:r w:rsidR="00FF2235">
        <w:rPr>
          <w:sz w:val="23"/>
          <w:szCs w:val="23"/>
        </w:rPr>
        <w:t>stratēģisku</w:t>
      </w:r>
      <w:proofErr w:type="spellEnd"/>
      <w:r w:rsidR="00FF2235">
        <w:rPr>
          <w:sz w:val="23"/>
          <w:szCs w:val="23"/>
        </w:rPr>
        <w:t xml:space="preserve"> </w:t>
      </w:r>
      <w:proofErr w:type="spellStart"/>
      <w:r w:rsidR="00FF2235">
        <w:rPr>
          <w:sz w:val="23"/>
          <w:szCs w:val="23"/>
        </w:rPr>
        <w:t>lēmumu</w:t>
      </w:r>
      <w:proofErr w:type="spellEnd"/>
      <w:r w:rsidR="00FF2235">
        <w:rPr>
          <w:sz w:val="23"/>
          <w:szCs w:val="23"/>
        </w:rPr>
        <w:t xml:space="preserve"> </w:t>
      </w:r>
      <w:proofErr w:type="spellStart"/>
      <w:r w:rsidR="00FF2235">
        <w:rPr>
          <w:sz w:val="23"/>
          <w:szCs w:val="23"/>
        </w:rPr>
        <w:t>pieņemšanai</w:t>
      </w:r>
      <w:proofErr w:type="spellEnd"/>
      <w:r w:rsidR="00FF2235">
        <w:rPr>
          <w:sz w:val="23"/>
          <w:szCs w:val="23"/>
        </w:rPr>
        <w:t xml:space="preserve"> </w:t>
      </w:r>
      <w:proofErr w:type="spellStart"/>
      <w:r w:rsidR="00FF2235">
        <w:rPr>
          <w:sz w:val="23"/>
          <w:szCs w:val="23"/>
        </w:rPr>
        <w:t>nepieciešamā</w:t>
      </w:r>
      <w:proofErr w:type="spellEnd"/>
      <w:r w:rsidR="00FF2235">
        <w:rPr>
          <w:sz w:val="23"/>
          <w:szCs w:val="23"/>
        </w:rPr>
        <w:t xml:space="preserve"> </w:t>
      </w:r>
      <w:proofErr w:type="spellStart"/>
      <w:r w:rsidR="00FF2235">
        <w:rPr>
          <w:sz w:val="23"/>
          <w:szCs w:val="23"/>
        </w:rPr>
        <w:t>informācija</w:t>
      </w:r>
      <w:proofErr w:type="spellEnd"/>
      <w:r w:rsidR="00FF2235">
        <w:rPr>
          <w:sz w:val="23"/>
          <w:szCs w:val="23"/>
        </w:rPr>
        <w:t xml:space="preserve"> tika </w:t>
      </w:r>
      <w:proofErr w:type="spellStart"/>
      <w:r w:rsidR="00FF2235">
        <w:rPr>
          <w:sz w:val="23"/>
          <w:szCs w:val="23"/>
        </w:rPr>
        <w:t>glabāta</w:t>
      </w:r>
      <w:proofErr w:type="spellEnd"/>
      <w:r w:rsidR="00FF2235">
        <w:rPr>
          <w:sz w:val="23"/>
          <w:szCs w:val="23"/>
        </w:rPr>
        <w:t xml:space="preserve"> </w:t>
      </w:r>
      <w:proofErr w:type="spellStart"/>
      <w:r w:rsidR="00FF2235">
        <w:rPr>
          <w:sz w:val="23"/>
          <w:szCs w:val="23"/>
        </w:rPr>
        <w:t>atsevišķā</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noliktavā</w:t>
      </w:r>
      <w:proofErr w:type="spellEnd"/>
      <w:r w:rsidR="00FF2235">
        <w:rPr>
          <w:sz w:val="23"/>
          <w:szCs w:val="23"/>
        </w:rPr>
        <w:t xml:space="preserve">, </w:t>
      </w:r>
      <w:proofErr w:type="spellStart"/>
      <w:r w:rsidR="00FF2235">
        <w:rPr>
          <w:sz w:val="23"/>
          <w:szCs w:val="23"/>
        </w:rPr>
        <w:t>kuras</w:t>
      </w:r>
      <w:proofErr w:type="spellEnd"/>
      <w:r w:rsidR="00FF2235">
        <w:rPr>
          <w:sz w:val="23"/>
          <w:szCs w:val="23"/>
        </w:rPr>
        <w:t xml:space="preserve"> </w:t>
      </w:r>
      <w:proofErr w:type="spellStart"/>
      <w:r w:rsidR="00FF2235">
        <w:rPr>
          <w:sz w:val="23"/>
          <w:szCs w:val="23"/>
        </w:rPr>
        <w:t>aizpildīšanai</w:t>
      </w:r>
      <w:proofErr w:type="spellEnd"/>
      <w:r w:rsidR="00FF2235">
        <w:rPr>
          <w:sz w:val="23"/>
          <w:szCs w:val="23"/>
        </w:rPr>
        <w:t xml:space="preserve"> </w:t>
      </w:r>
      <w:proofErr w:type="spellStart"/>
      <w:r w:rsidR="00FF2235">
        <w:rPr>
          <w:sz w:val="23"/>
          <w:szCs w:val="23"/>
        </w:rPr>
        <w:t>izmantoti</w:t>
      </w:r>
      <w:proofErr w:type="spellEnd"/>
      <w:r w:rsidR="00FF2235">
        <w:rPr>
          <w:sz w:val="23"/>
          <w:szCs w:val="23"/>
        </w:rPr>
        <w:t xml:space="preserve"> ETL </w:t>
      </w:r>
      <w:proofErr w:type="spellStart"/>
      <w:r w:rsidR="00FF2235">
        <w:rPr>
          <w:sz w:val="23"/>
          <w:szCs w:val="23"/>
        </w:rPr>
        <w:t>procesi</w:t>
      </w:r>
      <w:proofErr w:type="spellEnd"/>
      <w:r w:rsidR="00FF2235">
        <w:rPr>
          <w:sz w:val="23"/>
          <w:szCs w:val="23"/>
        </w:rPr>
        <w:t xml:space="preserve">. </w:t>
      </w:r>
      <w:proofErr w:type="spellStart"/>
      <w:r w:rsidR="00FF2235">
        <w:rPr>
          <w:sz w:val="23"/>
          <w:szCs w:val="23"/>
        </w:rPr>
        <w:t>Drīz</w:t>
      </w:r>
      <w:proofErr w:type="spellEnd"/>
      <w:r w:rsidR="00FF2235">
        <w:rPr>
          <w:sz w:val="23"/>
          <w:szCs w:val="23"/>
        </w:rPr>
        <w:t xml:space="preserve"> </w:t>
      </w:r>
      <w:proofErr w:type="spellStart"/>
      <w:r w:rsidR="00FF2235">
        <w:rPr>
          <w:sz w:val="23"/>
          <w:szCs w:val="23"/>
        </w:rPr>
        <w:t>vien</w:t>
      </w:r>
      <w:proofErr w:type="spellEnd"/>
      <w:r w:rsidR="00FF2235">
        <w:rPr>
          <w:sz w:val="23"/>
          <w:szCs w:val="23"/>
        </w:rPr>
        <w:t xml:space="preserve">, </w:t>
      </w:r>
      <w:proofErr w:type="spellStart"/>
      <w:r w:rsidR="00FF2235">
        <w:rPr>
          <w:sz w:val="23"/>
          <w:szCs w:val="23"/>
        </w:rPr>
        <w:t>līdz</w:t>
      </w:r>
      <w:proofErr w:type="spellEnd"/>
      <w:r w:rsidR="00FF2235">
        <w:rPr>
          <w:sz w:val="23"/>
          <w:szCs w:val="23"/>
        </w:rPr>
        <w:t xml:space="preserve"> </w:t>
      </w:r>
      <w:proofErr w:type="spellStart"/>
      <w:r w:rsidR="00FF2235">
        <w:rPr>
          <w:sz w:val="23"/>
          <w:szCs w:val="23"/>
        </w:rPr>
        <w:t>ar</w:t>
      </w:r>
      <w:proofErr w:type="spellEnd"/>
      <w:r w:rsidR="00FF2235">
        <w:rPr>
          <w:sz w:val="23"/>
          <w:szCs w:val="23"/>
        </w:rPr>
        <w:t xml:space="preserve"> </w:t>
      </w:r>
      <w:proofErr w:type="spellStart"/>
      <w:r w:rsidR="00FF2235">
        <w:rPr>
          <w:sz w:val="23"/>
          <w:szCs w:val="23"/>
        </w:rPr>
        <w:t>esošo</w:t>
      </w:r>
      <w:proofErr w:type="spellEnd"/>
      <w:r w:rsidR="00FF2235">
        <w:rPr>
          <w:sz w:val="23"/>
          <w:szCs w:val="23"/>
        </w:rPr>
        <w:t xml:space="preserve"> </w:t>
      </w:r>
      <w:proofErr w:type="spellStart"/>
      <w:r w:rsidR="00FF2235">
        <w:rPr>
          <w:sz w:val="23"/>
          <w:szCs w:val="23"/>
        </w:rPr>
        <w:t>iespēju</w:t>
      </w:r>
      <w:proofErr w:type="spellEnd"/>
      <w:r w:rsidR="00FF2235">
        <w:rPr>
          <w:sz w:val="23"/>
          <w:szCs w:val="23"/>
        </w:rPr>
        <w:t xml:space="preserve"> </w:t>
      </w:r>
      <w:proofErr w:type="spellStart"/>
      <w:r w:rsidR="00FF2235">
        <w:rPr>
          <w:sz w:val="23"/>
          <w:szCs w:val="23"/>
        </w:rPr>
        <w:t>efektīvi</w:t>
      </w:r>
      <w:proofErr w:type="spellEnd"/>
      <w:r w:rsidR="00FF2235">
        <w:rPr>
          <w:sz w:val="23"/>
          <w:szCs w:val="23"/>
        </w:rPr>
        <w:t xml:space="preserve"> un </w:t>
      </w:r>
      <w:proofErr w:type="spellStart"/>
      <w:r w:rsidR="00FF2235">
        <w:rPr>
          <w:sz w:val="23"/>
          <w:szCs w:val="23"/>
        </w:rPr>
        <w:t>ātri</w:t>
      </w:r>
      <w:proofErr w:type="spellEnd"/>
      <w:r w:rsidR="00FF2235">
        <w:rPr>
          <w:sz w:val="23"/>
          <w:szCs w:val="23"/>
        </w:rPr>
        <w:t xml:space="preserve"> </w:t>
      </w:r>
      <w:proofErr w:type="spellStart"/>
      <w:r w:rsidR="00FF2235">
        <w:rPr>
          <w:sz w:val="23"/>
          <w:szCs w:val="23"/>
        </w:rPr>
        <w:t>uzkrāt</w:t>
      </w:r>
      <w:proofErr w:type="spellEnd"/>
      <w:r w:rsidR="00FF2235">
        <w:rPr>
          <w:sz w:val="23"/>
          <w:szCs w:val="23"/>
        </w:rPr>
        <w:t xml:space="preserve"> un </w:t>
      </w:r>
      <w:proofErr w:type="spellStart"/>
      <w:r w:rsidR="00FF2235">
        <w:rPr>
          <w:sz w:val="23"/>
          <w:szCs w:val="23"/>
        </w:rPr>
        <w:t>pārvaldīt</w:t>
      </w:r>
      <w:proofErr w:type="spellEnd"/>
      <w:r w:rsidR="00FF2235">
        <w:rPr>
          <w:sz w:val="23"/>
          <w:szCs w:val="23"/>
        </w:rPr>
        <w:t xml:space="preserve"> </w:t>
      </w:r>
      <w:proofErr w:type="spellStart"/>
      <w:r w:rsidR="00FF2235">
        <w:rPr>
          <w:sz w:val="23"/>
          <w:szCs w:val="23"/>
        </w:rPr>
        <w:t>datus</w:t>
      </w:r>
      <w:proofErr w:type="spellEnd"/>
      <w:r w:rsidR="00FF2235">
        <w:rPr>
          <w:sz w:val="23"/>
          <w:szCs w:val="23"/>
        </w:rPr>
        <w:t xml:space="preserve">, tika </w:t>
      </w:r>
      <w:proofErr w:type="spellStart"/>
      <w:r w:rsidR="00FF2235">
        <w:rPr>
          <w:sz w:val="23"/>
          <w:szCs w:val="23"/>
        </w:rPr>
        <w:t>ieviests</w:t>
      </w:r>
      <w:proofErr w:type="spellEnd"/>
      <w:r w:rsidR="00FF2235">
        <w:rPr>
          <w:sz w:val="23"/>
          <w:szCs w:val="23"/>
        </w:rPr>
        <w:t xml:space="preserve"> </w:t>
      </w:r>
      <w:proofErr w:type="spellStart"/>
      <w:r w:rsidR="00FF2235">
        <w:rPr>
          <w:sz w:val="23"/>
          <w:szCs w:val="23"/>
        </w:rPr>
        <w:t>lielo</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jēdziens</w:t>
      </w:r>
      <w:proofErr w:type="spellEnd"/>
      <w:r w:rsidR="00FF2235">
        <w:rPr>
          <w:sz w:val="23"/>
          <w:szCs w:val="23"/>
        </w:rPr>
        <w:t xml:space="preserve">. </w:t>
      </w:r>
      <w:proofErr w:type="spellStart"/>
      <w:r w:rsidR="00FF2235">
        <w:rPr>
          <w:sz w:val="23"/>
          <w:szCs w:val="23"/>
        </w:rPr>
        <w:t>Taču</w:t>
      </w:r>
      <w:proofErr w:type="spellEnd"/>
      <w:r w:rsidR="00FF2235">
        <w:rPr>
          <w:sz w:val="23"/>
          <w:szCs w:val="23"/>
        </w:rPr>
        <w:t xml:space="preserve">, </w:t>
      </w:r>
      <w:proofErr w:type="spellStart"/>
      <w:r w:rsidR="00FF2235">
        <w:rPr>
          <w:sz w:val="23"/>
          <w:szCs w:val="23"/>
        </w:rPr>
        <w:t>ņemot</w:t>
      </w:r>
      <w:proofErr w:type="spellEnd"/>
      <w:r w:rsidR="00FF2235">
        <w:rPr>
          <w:sz w:val="23"/>
          <w:szCs w:val="23"/>
        </w:rPr>
        <w:t xml:space="preserve"> </w:t>
      </w:r>
      <w:proofErr w:type="spellStart"/>
      <w:r w:rsidR="00FF2235">
        <w:rPr>
          <w:sz w:val="23"/>
          <w:szCs w:val="23"/>
        </w:rPr>
        <w:t>vērā</w:t>
      </w:r>
      <w:proofErr w:type="spellEnd"/>
      <w:r w:rsidR="00FF2235">
        <w:rPr>
          <w:sz w:val="23"/>
          <w:szCs w:val="23"/>
        </w:rPr>
        <w:t xml:space="preserve"> </w:t>
      </w:r>
      <w:proofErr w:type="spellStart"/>
      <w:r w:rsidR="00FF2235">
        <w:rPr>
          <w:sz w:val="23"/>
          <w:szCs w:val="23"/>
        </w:rPr>
        <w:t>lielo</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apjomu</w:t>
      </w:r>
      <w:proofErr w:type="spellEnd"/>
      <w:r w:rsidR="00FF2235">
        <w:rPr>
          <w:sz w:val="23"/>
          <w:szCs w:val="23"/>
        </w:rPr>
        <w:t xml:space="preserve">, </w:t>
      </w:r>
      <w:proofErr w:type="spellStart"/>
      <w:r w:rsidR="00FF2235">
        <w:rPr>
          <w:sz w:val="23"/>
          <w:szCs w:val="23"/>
        </w:rPr>
        <w:t>dažādību</w:t>
      </w:r>
      <w:proofErr w:type="spellEnd"/>
      <w:r w:rsidR="00FF2235">
        <w:rPr>
          <w:sz w:val="23"/>
          <w:szCs w:val="23"/>
        </w:rPr>
        <w:t xml:space="preserve"> un </w:t>
      </w:r>
      <w:proofErr w:type="spellStart"/>
      <w:r w:rsidR="00FF2235">
        <w:rPr>
          <w:sz w:val="23"/>
          <w:szCs w:val="23"/>
        </w:rPr>
        <w:t>ātrumu</w:t>
      </w:r>
      <w:proofErr w:type="spellEnd"/>
      <w:r w:rsidR="00FF2235">
        <w:rPr>
          <w:sz w:val="23"/>
          <w:szCs w:val="23"/>
        </w:rPr>
        <w:t xml:space="preserve">, </w:t>
      </w:r>
      <w:proofErr w:type="spellStart"/>
      <w:r w:rsidR="00FF2235">
        <w:rPr>
          <w:sz w:val="23"/>
          <w:szCs w:val="23"/>
        </w:rPr>
        <w:t>izkristalizējušās</w:t>
      </w:r>
      <w:proofErr w:type="spellEnd"/>
      <w:r w:rsidR="00FF2235">
        <w:rPr>
          <w:sz w:val="23"/>
          <w:szCs w:val="23"/>
        </w:rPr>
        <w:t xml:space="preserve"> </w:t>
      </w:r>
      <w:proofErr w:type="spellStart"/>
      <w:r w:rsidR="00FF2235">
        <w:rPr>
          <w:sz w:val="23"/>
          <w:szCs w:val="23"/>
        </w:rPr>
        <w:t>neviendabīgu</w:t>
      </w:r>
      <w:proofErr w:type="spellEnd"/>
      <w:r w:rsidR="00FF2235">
        <w:rPr>
          <w:sz w:val="23"/>
          <w:szCs w:val="23"/>
        </w:rPr>
        <w:t xml:space="preserve"> </w:t>
      </w:r>
      <w:proofErr w:type="spellStart"/>
      <w:r w:rsidR="00FF2235">
        <w:rPr>
          <w:sz w:val="23"/>
          <w:szCs w:val="23"/>
        </w:rPr>
        <w:t>integrētu</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avotu</w:t>
      </w:r>
      <w:proofErr w:type="spellEnd"/>
      <w:r w:rsidR="00FF2235">
        <w:rPr>
          <w:sz w:val="23"/>
          <w:szCs w:val="23"/>
        </w:rPr>
        <w:t xml:space="preserve"> </w:t>
      </w:r>
      <w:proofErr w:type="spellStart"/>
      <w:r w:rsidR="00FF2235">
        <w:rPr>
          <w:sz w:val="23"/>
          <w:szCs w:val="23"/>
        </w:rPr>
        <w:t>evolūcijas</w:t>
      </w:r>
      <w:proofErr w:type="spellEnd"/>
      <w:r w:rsidR="00FF2235">
        <w:rPr>
          <w:sz w:val="23"/>
          <w:szCs w:val="23"/>
        </w:rPr>
        <w:t xml:space="preserve"> </w:t>
      </w:r>
      <w:proofErr w:type="spellStart"/>
      <w:r w:rsidR="00FF2235">
        <w:rPr>
          <w:sz w:val="23"/>
          <w:szCs w:val="23"/>
        </w:rPr>
        <w:t>problēmas</w:t>
      </w:r>
      <w:proofErr w:type="spellEnd"/>
      <w:r w:rsidR="00FF2235">
        <w:rPr>
          <w:sz w:val="23"/>
          <w:szCs w:val="23"/>
        </w:rPr>
        <w:t xml:space="preserve">. </w:t>
      </w:r>
    </w:p>
    <w:p w14:paraId="54E35444" w14:textId="44B08A67" w:rsidR="00FF2235" w:rsidRDefault="00F724A0" w:rsidP="00FF2235">
      <w:pPr>
        <w:pStyle w:val="Default"/>
        <w:rPr>
          <w:sz w:val="23"/>
          <w:szCs w:val="23"/>
        </w:rPr>
      </w:pPr>
      <w:r>
        <w:rPr>
          <w:rFonts w:cstheme="minorHAnsi"/>
          <w:lang w:val="lv-LV"/>
        </w:rPr>
        <w:t>⓿</w:t>
      </w:r>
      <w:proofErr w:type="spellStart"/>
      <w:r w:rsidR="00FF2235">
        <w:rPr>
          <w:sz w:val="23"/>
          <w:szCs w:val="23"/>
        </w:rPr>
        <w:t>Bakalaura</w:t>
      </w:r>
      <w:proofErr w:type="spellEnd"/>
      <w:r w:rsidR="00FF2235">
        <w:rPr>
          <w:sz w:val="23"/>
          <w:szCs w:val="23"/>
        </w:rPr>
        <w:t xml:space="preserve"> </w:t>
      </w:r>
      <w:proofErr w:type="spellStart"/>
      <w:r w:rsidR="00FF2235">
        <w:rPr>
          <w:sz w:val="23"/>
          <w:szCs w:val="23"/>
        </w:rPr>
        <w:t>darba</w:t>
      </w:r>
      <w:proofErr w:type="spellEnd"/>
      <w:r w:rsidR="00FF2235">
        <w:rPr>
          <w:sz w:val="23"/>
          <w:szCs w:val="23"/>
        </w:rPr>
        <w:t xml:space="preserve"> </w:t>
      </w:r>
      <w:proofErr w:type="spellStart"/>
      <w:r w:rsidR="00FF2235">
        <w:rPr>
          <w:sz w:val="23"/>
          <w:szCs w:val="23"/>
        </w:rPr>
        <w:t>ietvaros</w:t>
      </w:r>
      <w:proofErr w:type="spellEnd"/>
      <w:r w:rsidR="00FF2235">
        <w:rPr>
          <w:sz w:val="23"/>
          <w:szCs w:val="23"/>
        </w:rPr>
        <w:t xml:space="preserve"> </w:t>
      </w:r>
      <w:proofErr w:type="spellStart"/>
      <w:r w:rsidR="00FF2235">
        <w:rPr>
          <w:sz w:val="23"/>
          <w:szCs w:val="23"/>
        </w:rPr>
        <w:t>izpētīta</w:t>
      </w:r>
      <w:proofErr w:type="spellEnd"/>
      <w:r w:rsidR="00FF2235">
        <w:rPr>
          <w:sz w:val="23"/>
          <w:szCs w:val="23"/>
        </w:rPr>
        <w:t xml:space="preserve"> </w:t>
      </w:r>
      <w:proofErr w:type="spellStart"/>
      <w:r w:rsidR="00FF2235">
        <w:rPr>
          <w:sz w:val="23"/>
          <w:szCs w:val="23"/>
        </w:rPr>
        <w:t>esoša</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avotu</w:t>
      </w:r>
      <w:proofErr w:type="spellEnd"/>
      <w:r w:rsidR="00FF2235">
        <w:rPr>
          <w:sz w:val="23"/>
          <w:szCs w:val="23"/>
        </w:rPr>
        <w:t xml:space="preserve"> </w:t>
      </w:r>
      <w:proofErr w:type="spellStart"/>
      <w:r w:rsidR="00FF2235">
        <w:rPr>
          <w:sz w:val="23"/>
          <w:szCs w:val="23"/>
        </w:rPr>
        <w:t>evolūcijas</w:t>
      </w:r>
      <w:proofErr w:type="spellEnd"/>
      <w:r w:rsidR="00FF2235">
        <w:rPr>
          <w:sz w:val="23"/>
          <w:szCs w:val="23"/>
        </w:rPr>
        <w:t xml:space="preserve"> </w:t>
      </w:r>
      <w:proofErr w:type="spellStart"/>
      <w:r w:rsidR="00FF2235">
        <w:rPr>
          <w:sz w:val="23"/>
          <w:szCs w:val="23"/>
        </w:rPr>
        <w:t>sistēma</w:t>
      </w:r>
      <w:proofErr w:type="spellEnd"/>
      <w:r w:rsidR="00FF2235">
        <w:rPr>
          <w:sz w:val="23"/>
          <w:szCs w:val="23"/>
        </w:rPr>
        <w:t xml:space="preserve">. </w:t>
      </w:r>
      <w:proofErr w:type="spellStart"/>
      <w:r w:rsidR="00FF2235">
        <w:rPr>
          <w:sz w:val="23"/>
          <w:szCs w:val="23"/>
        </w:rPr>
        <w:t>Šī</w:t>
      </w:r>
      <w:proofErr w:type="spellEnd"/>
      <w:r w:rsidR="00FF2235">
        <w:rPr>
          <w:sz w:val="23"/>
          <w:szCs w:val="23"/>
        </w:rPr>
        <w:t xml:space="preserve"> </w:t>
      </w:r>
      <w:proofErr w:type="spellStart"/>
      <w:r w:rsidR="00FF2235">
        <w:rPr>
          <w:sz w:val="23"/>
          <w:szCs w:val="23"/>
        </w:rPr>
        <w:t>sistēma</w:t>
      </w:r>
      <w:proofErr w:type="spellEnd"/>
      <w:r w:rsidR="00FF2235">
        <w:rPr>
          <w:sz w:val="23"/>
          <w:szCs w:val="23"/>
        </w:rPr>
        <w:t xml:space="preserve"> </w:t>
      </w:r>
      <w:proofErr w:type="spellStart"/>
      <w:r w:rsidR="00FF2235">
        <w:rPr>
          <w:sz w:val="23"/>
          <w:szCs w:val="23"/>
        </w:rPr>
        <w:t>iekļauj</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ieguvi</w:t>
      </w:r>
      <w:proofErr w:type="spellEnd"/>
      <w:r w:rsidR="00FF2235">
        <w:rPr>
          <w:sz w:val="23"/>
          <w:szCs w:val="23"/>
        </w:rPr>
        <w:t xml:space="preserve"> no </w:t>
      </w:r>
      <w:proofErr w:type="spellStart"/>
      <w:r w:rsidR="00FF2235">
        <w:rPr>
          <w:sz w:val="23"/>
          <w:szCs w:val="23"/>
        </w:rPr>
        <w:t>dažādiem</w:t>
      </w:r>
      <w:proofErr w:type="spellEnd"/>
      <w:r w:rsidR="00FF2235">
        <w:rPr>
          <w:sz w:val="23"/>
          <w:szCs w:val="23"/>
        </w:rPr>
        <w:t xml:space="preserve"> </w:t>
      </w:r>
      <w:proofErr w:type="spellStart"/>
      <w:r w:rsidR="00FF2235">
        <w:rPr>
          <w:sz w:val="23"/>
          <w:szCs w:val="23"/>
        </w:rPr>
        <w:t>avotiem</w:t>
      </w:r>
      <w:proofErr w:type="spellEnd"/>
      <w:r w:rsidR="00FF2235">
        <w:rPr>
          <w:sz w:val="23"/>
          <w:szCs w:val="23"/>
        </w:rPr>
        <w:t xml:space="preserve">, </w:t>
      </w:r>
      <w:proofErr w:type="spellStart"/>
      <w:r w:rsidR="00FF2235">
        <w:rPr>
          <w:sz w:val="23"/>
          <w:szCs w:val="23"/>
        </w:rPr>
        <w:t>kā</w:t>
      </w:r>
      <w:proofErr w:type="spellEnd"/>
      <w:r w:rsidR="00FF2235">
        <w:rPr>
          <w:sz w:val="23"/>
          <w:szCs w:val="23"/>
        </w:rPr>
        <w:t xml:space="preserve"> </w:t>
      </w:r>
      <w:proofErr w:type="spellStart"/>
      <w:r w:rsidR="00FF2235">
        <w:rPr>
          <w:sz w:val="23"/>
          <w:szCs w:val="23"/>
        </w:rPr>
        <w:t>arī</w:t>
      </w:r>
      <w:proofErr w:type="spellEnd"/>
      <w:r w:rsidR="00FF2235">
        <w:rPr>
          <w:sz w:val="23"/>
          <w:szCs w:val="23"/>
        </w:rPr>
        <w:t xml:space="preserve"> ETL </w:t>
      </w:r>
      <w:proofErr w:type="spellStart"/>
      <w:r w:rsidR="00FF2235">
        <w:rPr>
          <w:sz w:val="23"/>
          <w:szCs w:val="23"/>
        </w:rPr>
        <w:t>procesus</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pārveidošanai</w:t>
      </w:r>
      <w:proofErr w:type="spellEnd"/>
      <w:r w:rsidR="00FF2235">
        <w:rPr>
          <w:sz w:val="23"/>
          <w:szCs w:val="23"/>
        </w:rPr>
        <w:t xml:space="preserve"> </w:t>
      </w:r>
      <w:proofErr w:type="spellStart"/>
      <w:r w:rsidR="00FF2235">
        <w:rPr>
          <w:sz w:val="23"/>
          <w:szCs w:val="23"/>
        </w:rPr>
        <w:t>vienotā</w:t>
      </w:r>
      <w:proofErr w:type="spellEnd"/>
      <w:r w:rsidR="00FF2235">
        <w:rPr>
          <w:sz w:val="23"/>
          <w:szCs w:val="23"/>
        </w:rPr>
        <w:t xml:space="preserve"> </w:t>
      </w:r>
      <w:proofErr w:type="spellStart"/>
      <w:r w:rsidR="00FF2235">
        <w:rPr>
          <w:sz w:val="23"/>
          <w:szCs w:val="23"/>
        </w:rPr>
        <w:t>struktūrā</w:t>
      </w:r>
      <w:proofErr w:type="spellEnd"/>
      <w:r w:rsidR="00FF2235">
        <w:rPr>
          <w:sz w:val="23"/>
          <w:szCs w:val="23"/>
        </w:rPr>
        <w:t xml:space="preserve">, </w:t>
      </w:r>
      <w:proofErr w:type="spellStart"/>
      <w:r w:rsidR="00FF2235">
        <w:rPr>
          <w:sz w:val="23"/>
          <w:szCs w:val="23"/>
        </w:rPr>
        <w:t>lai</w:t>
      </w:r>
      <w:proofErr w:type="spellEnd"/>
      <w:r w:rsidR="00FF2235">
        <w:rPr>
          <w:sz w:val="23"/>
          <w:szCs w:val="23"/>
        </w:rPr>
        <w:t xml:space="preserve"> </w:t>
      </w:r>
      <w:proofErr w:type="spellStart"/>
      <w:r w:rsidR="00FF2235">
        <w:rPr>
          <w:sz w:val="23"/>
          <w:szCs w:val="23"/>
        </w:rPr>
        <w:t>tos</w:t>
      </w:r>
      <w:proofErr w:type="spellEnd"/>
      <w:r w:rsidR="00FF2235">
        <w:rPr>
          <w:sz w:val="23"/>
          <w:szCs w:val="23"/>
        </w:rPr>
        <w:t xml:space="preserve"> </w:t>
      </w:r>
      <w:proofErr w:type="spellStart"/>
      <w:r w:rsidR="00FF2235">
        <w:rPr>
          <w:sz w:val="23"/>
          <w:szCs w:val="23"/>
        </w:rPr>
        <w:t>būtu</w:t>
      </w:r>
      <w:proofErr w:type="spellEnd"/>
      <w:r w:rsidR="00FF2235">
        <w:rPr>
          <w:sz w:val="23"/>
          <w:szCs w:val="23"/>
        </w:rPr>
        <w:t xml:space="preserve"> </w:t>
      </w:r>
      <w:proofErr w:type="spellStart"/>
      <w:r w:rsidR="00FF2235">
        <w:rPr>
          <w:sz w:val="23"/>
          <w:szCs w:val="23"/>
        </w:rPr>
        <w:t>iespējams</w:t>
      </w:r>
      <w:proofErr w:type="spellEnd"/>
      <w:r w:rsidR="00FF2235">
        <w:rPr>
          <w:sz w:val="23"/>
          <w:szCs w:val="23"/>
        </w:rPr>
        <w:t xml:space="preserve"> </w:t>
      </w:r>
      <w:proofErr w:type="spellStart"/>
      <w:r w:rsidR="00FF2235">
        <w:rPr>
          <w:sz w:val="23"/>
          <w:szCs w:val="23"/>
        </w:rPr>
        <w:t>ievietot</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noliktavā</w:t>
      </w:r>
      <w:proofErr w:type="spellEnd"/>
      <w:r w:rsidR="00FF2235">
        <w:rPr>
          <w:sz w:val="23"/>
          <w:szCs w:val="23"/>
        </w:rPr>
        <w:t xml:space="preserve">. </w:t>
      </w:r>
      <w:proofErr w:type="spellStart"/>
      <w:r w:rsidR="00FF2235">
        <w:rPr>
          <w:sz w:val="23"/>
          <w:szCs w:val="23"/>
        </w:rPr>
        <w:lastRenderedPageBreak/>
        <w:t>Sistēmas</w:t>
      </w:r>
      <w:proofErr w:type="spellEnd"/>
      <w:r w:rsidR="00FF2235">
        <w:rPr>
          <w:sz w:val="23"/>
          <w:szCs w:val="23"/>
        </w:rPr>
        <w:t xml:space="preserve"> </w:t>
      </w:r>
      <w:proofErr w:type="spellStart"/>
      <w:r w:rsidR="00FF2235">
        <w:rPr>
          <w:sz w:val="23"/>
          <w:szCs w:val="23"/>
        </w:rPr>
        <w:t>darbība</w:t>
      </w:r>
      <w:proofErr w:type="spellEnd"/>
      <w:r w:rsidR="00FF2235">
        <w:rPr>
          <w:sz w:val="23"/>
          <w:szCs w:val="23"/>
        </w:rPr>
        <w:t xml:space="preserve"> </w:t>
      </w:r>
      <w:proofErr w:type="spellStart"/>
      <w:r w:rsidR="00FF2235">
        <w:rPr>
          <w:sz w:val="23"/>
          <w:szCs w:val="23"/>
        </w:rPr>
        <w:t>balstīta</w:t>
      </w:r>
      <w:proofErr w:type="spellEnd"/>
      <w:r w:rsidR="00FF2235">
        <w:rPr>
          <w:sz w:val="23"/>
          <w:szCs w:val="23"/>
        </w:rPr>
        <w:t xml:space="preserve"> </w:t>
      </w:r>
      <w:proofErr w:type="spellStart"/>
      <w:r w:rsidR="00FF2235">
        <w:rPr>
          <w:sz w:val="23"/>
          <w:szCs w:val="23"/>
        </w:rPr>
        <w:t>uz</w:t>
      </w:r>
      <w:proofErr w:type="spellEnd"/>
      <w:r w:rsidR="00FF2235">
        <w:rPr>
          <w:sz w:val="23"/>
          <w:szCs w:val="23"/>
        </w:rPr>
        <w:t xml:space="preserve"> </w:t>
      </w:r>
      <w:proofErr w:type="spellStart"/>
      <w:r w:rsidR="00FF2235">
        <w:rPr>
          <w:sz w:val="23"/>
          <w:szCs w:val="23"/>
        </w:rPr>
        <w:t>metadatiem</w:t>
      </w:r>
      <w:proofErr w:type="spellEnd"/>
      <w:r w:rsidR="00FF2235">
        <w:rPr>
          <w:sz w:val="23"/>
          <w:szCs w:val="23"/>
        </w:rPr>
        <w:t xml:space="preserve">, kas </w:t>
      </w:r>
      <w:proofErr w:type="spellStart"/>
      <w:r w:rsidR="00FF2235">
        <w:rPr>
          <w:sz w:val="23"/>
          <w:szCs w:val="23"/>
        </w:rPr>
        <w:t>tiek</w:t>
      </w:r>
      <w:proofErr w:type="spellEnd"/>
      <w:r w:rsidR="00FF2235">
        <w:rPr>
          <w:sz w:val="23"/>
          <w:szCs w:val="23"/>
        </w:rPr>
        <w:t xml:space="preserve"> </w:t>
      </w:r>
      <w:proofErr w:type="spellStart"/>
      <w:r w:rsidR="00FF2235">
        <w:rPr>
          <w:sz w:val="23"/>
          <w:szCs w:val="23"/>
        </w:rPr>
        <w:t>glabāti</w:t>
      </w:r>
      <w:proofErr w:type="spellEnd"/>
      <w:r w:rsidR="00FF2235">
        <w:rPr>
          <w:sz w:val="23"/>
          <w:szCs w:val="23"/>
        </w:rPr>
        <w:t xml:space="preserve"> par </w:t>
      </w:r>
      <w:proofErr w:type="spellStart"/>
      <w:r w:rsidR="00FF2235">
        <w:rPr>
          <w:sz w:val="23"/>
          <w:szCs w:val="23"/>
        </w:rPr>
        <w:t>katru</w:t>
      </w:r>
      <w:proofErr w:type="spellEnd"/>
      <w:r w:rsidR="00FF2235">
        <w:rPr>
          <w:sz w:val="23"/>
          <w:szCs w:val="23"/>
        </w:rPr>
        <w:t xml:space="preserve"> </w:t>
      </w:r>
      <w:proofErr w:type="spellStart"/>
      <w:r w:rsidR="00FF2235">
        <w:rPr>
          <w:sz w:val="23"/>
          <w:szCs w:val="23"/>
        </w:rPr>
        <w:t>saņemto</w:t>
      </w:r>
      <w:proofErr w:type="spellEnd"/>
      <w:r w:rsidR="00FF2235">
        <w:rPr>
          <w:sz w:val="23"/>
          <w:szCs w:val="23"/>
        </w:rPr>
        <w:t xml:space="preserve"> </w:t>
      </w:r>
      <w:proofErr w:type="spellStart"/>
      <w:r w:rsidR="00FF2235">
        <w:rPr>
          <w:sz w:val="23"/>
          <w:szCs w:val="23"/>
        </w:rPr>
        <w:t>informācijas</w:t>
      </w:r>
      <w:proofErr w:type="spellEnd"/>
      <w:r w:rsidR="00FF2235">
        <w:rPr>
          <w:sz w:val="23"/>
          <w:szCs w:val="23"/>
        </w:rPr>
        <w:t xml:space="preserve"> </w:t>
      </w:r>
      <w:proofErr w:type="spellStart"/>
      <w:r w:rsidR="00FF2235">
        <w:rPr>
          <w:sz w:val="23"/>
          <w:szCs w:val="23"/>
        </w:rPr>
        <w:t>vienību</w:t>
      </w:r>
      <w:proofErr w:type="spellEnd"/>
      <w:r w:rsidR="00FF2235">
        <w:rPr>
          <w:sz w:val="23"/>
          <w:szCs w:val="23"/>
        </w:rPr>
        <w:t xml:space="preserve"> un </w:t>
      </w:r>
      <w:proofErr w:type="spellStart"/>
      <w:r w:rsidR="00FF2235">
        <w:rPr>
          <w:sz w:val="23"/>
          <w:szCs w:val="23"/>
        </w:rPr>
        <w:t>tās</w:t>
      </w:r>
      <w:proofErr w:type="spellEnd"/>
      <w:r w:rsidR="00FF2235">
        <w:rPr>
          <w:sz w:val="23"/>
          <w:szCs w:val="23"/>
        </w:rPr>
        <w:t xml:space="preserve"> </w:t>
      </w:r>
      <w:proofErr w:type="spellStart"/>
      <w:r w:rsidR="00FF2235">
        <w:rPr>
          <w:sz w:val="23"/>
          <w:szCs w:val="23"/>
        </w:rPr>
        <w:t>transformāciju</w:t>
      </w:r>
      <w:proofErr w:type="spellEnd"/>
      <w:r w:rsidR="00FF2235">
        <w:rPr>
          <w:sz w:val="23"/>
          <w:szCs w:val="23"/>
        </w:rPr>
        <w:t xml:space="preserve"> </w:t>
      </w:r>
      <w:proofErr w:type="spellStart"/>
      <w:r w:rsidR="00FF2235">
        <w:rPr>
          <w:sz w:val="23"/>
          <w:szCs w:val="23"/>
        </w:rPr>
        <w:t>integrācijai</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noliktavā</w:t>
      </w:r>
      <w:proofErr w:type="spellEnd"/>
      <w:r w:rsidR="00FF2235">
        <w:rPr>
          <w:sz w:val="23"/>
          <w:szCs w:val="23"/>
        </w:rPr>
        <w:t xml:space="preserve">. </w:t>
      </w:r>
    </w:p>
    <w:p w14:paraId="30249417" w14:textId="43BA60FE" w:rsidR="00FF2235" w:rsidRDefault="00F724A0" w:rsidP="00FF2235">
      <w:pPr>
        <w:pStyle w:val="Default"/>
        <w:rPr>
          <w:sz w:val="23"/>
          <w:szCs w:val="23"/>
        </w:rPr>
      </w:pPr>
      <w:r>
        <w:rPr>
          <w:rFonts w:cstheme="minorHAnsi"/>
          <w:lang w:val="lv-LV"/>
        </w:rPr>
        <w:t>⓿</w:t>
      </w:r>
      <w:r w:rsidR="00FF2235">
        <w:rPr>
          <w:sz w:val="23"/>
          <w:szCs w:val="23"/>
        </w:rPr>
        <w:t xml:space="preserve">Lai </w:t>
      </w:r>
      <w:proofErr w:type="spellStart"/>
      <w:r w:rsidR="00FF2235">
        <w:rPr>
          <w:sz w:val="23"/>
          <w:szCs w:val="23"/>
        </w:rPr>
        <w:t>nodrošinātu</w:t>
      </w:r>
      <w:proofErr w:type="spellEnd"/>
      <w:r w:rsidR="00FF2235">
        <w:rPr>
          <w:sz w:val="23"/>
          <w:szCs w:val="23"/>
        </w:rPr>
        <w:t xml:space="preserve"> </w:t>
      </w:r>
      <w:proofErr w:type="spellStart"/>
      <w:r w:rsidR="00FF2235">
        <w:rPr>
          <w:sz w:val="23"/>
          <w:szCs w:val="23"/>
        </w:rPr>
        <w:t>neviendabīgu</w:t>
      </w:r>
      <w:proofErr w:type="spellEnd"/>
      <w:r w:rsidR="00FF2235">
        <w:rPr>
          <w:sz w:val="23"/>
          <w:szCs w:val="23"/>
        </w:rPr>
        <w:t xml:space="preserve"> </w:t>
      </w:r>
      <w:proofErr w:type="spellStart"/>
      <w:r w:rsidR="00FF2235">
        <w:rPr>
          <w:sz w:val="23"/>
          <w:szCs w:val="23"/>
        </w:rPr>
        <w:t>integrētu</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avotu</w:t>
      </w:r>
      <w:proofErr w:type="spellEnd"/>
      <w:r w:rsidR="00FF2235">
        <w:rPr>
          <w:sz w:val="23"/>
          <w:szCs w:val="23"/>
        </w:rPr>
        <w:t xml:space="preserve"> </w:t>
      </w:r>
      <w:proofErr w:type="spellStart"/>
      <w:r w:rsidR="00FF2235">
        <w:rPr>
          <w:sz w:val="23"/>
          <w:szCs w:val="23"/>
        </w:rPr>
        <w:t>izmaiņu</w:t>
      </w:r>
      <w:proofErr w:type="spellEnd"/>
      <w:r w:rsidR="00FF2235">
        <w:rPr>
          <w:sz w:val="23"/>
          <w:szCs w:val="23"/>
        </w:rPr>
        <w:t xml:space="preserve"> </w:t>
      </w:r>
      <w:proofErr w:type="spellStart"/>
      <w:r w:rsidR="00FF2235">
        <w:rPr>
          <w:sz w:val="23"/>
          <w:szCs w:val="23"/>
        </w:rPr>
        <w:t>adaptāciju</w:t>
      </w:r>
      <w:proofErr w:type="spellEnd"/>
      <w:r w:rsidR="00FF2235">
        <w:rPr>
          <w:sz w:val="23"/>
          <w:szCs w:val="23"/>
        </w:rPr>
        <w:t xml:space="preserve"> </w:t>
      </w:r>
      <w:proofErr w:type="spellStart"/>
      <w:r w:rsidR="00FF2235">
        <w:rPr>
          <w:sz w:val="23"/>
          <w:szCs w:val="23"/>
        </w:rPr>
        <w:t>sistēmas</w:t>
      </w:r>
      <w:proofErr w:type="spellEnd"/>
      <w:r w:rsidR="00FF2235">
        <w:rPr>
          <w:sz w:val="23"/>
          <w:szCs w:val="23"/>
        </w:rPr>
        <w:t xml:space="preserve"> </w:t>
      </w:r>
      <w:proofErr w:type="spellStart"/>
      <w:r w:rsidR="00FF2235">
        <w:rPr>
          <w:sz w:val="23"/>
          <w:szCs w:val="23"/>
        </w:rPr>
        <w:t>metadatos</w:t>
      </w:r>
      <w:proofErr w:type="spellEnd"/>
      <w:r w:rsidR="00FF2235">
        <w:rPr>
          <w:sz w:val="23"/>
          <w:szCs w:val="23"/>
        </w:rPr>
        <w:t xml:space="preserve">, </w:t>
      </w:r>
      <w:proofErr w:type="spellStart"/>
      <w:r w:rsidR="00FF2235">
        <w:rPr>
          <w:sz w:val="23"/>
          <w:szCs w:val="23"/>
        </w:rPr>
        <w:t>izstrādāts</w:t>
      </w:r>
      <w:proofErr w:type="spellEnd"/>
      <w:r w:rsidR="00FF2235">
        <w:rPr>
          <w:sz w:val="23"/>
          <w:szCs w:val="23"/>
        </w:rPr>
        <w:t xml:space="preserve"> </w:t>
      </w:r>
      <w:proofErr w:type="spellStart"/>
      <w:r w:rsidR="00FF2235">
        <w:rPr>
          <w:sz w:val="23"/>
          <w:szCs w:val="23"/>
        </w:rPr>
        <w:t>risinājums</w:t>
      </w:r>
      <w:proofErr w:type="spellEnd"/>
      <w:r w:rsidR="00FF2235">
        <w:rPr>
          <w:sz w:val="23"/>
          <w:szCs w:val="23"/>
        </w:rPr>
        <w:t xml:space="preserve">, kas </w:t>
      </w:r>
      <w:proofErr w:type="spellStart"/>
      <w:r w:rsidR="00FF2235">
        <w:rPr>
          <w:sz w:val="23"/>
          <w:szCs w:val="23"/>
        </w:rPr>
        <w:t>papildina</w:t>
      </w:r>
      <w:proofErr w:type="spellEnd"/>
      <w:r w:rsidR="00FF2235">
        <w:rPr>
          <w:sz w:val="23"/>
          <w:szCs w:val="23"/>
        </w:rPr>
        <w:t xml:space="preserve"> </w:t>
      </w:r>
      <w:proofErr w:type="spellStart"/>
      <w:r w:rsidR="00FF2235">
        <w:rPr>
          <w:sz w:val="23"/>
          <w:szCs w:val="23"/>
        </w:rPr>
        <w:t>esošo</w:t>
      </w:r>
      <w:proofErr w:type="spellEnd"/>
      <w:r w:rsidR="00FF2235">
        <w:rPr>
          <w:sz w:val="23"/>
          <w:szCs w:val="23"/>
        </w:rPr>
        <w:t xml:space="preserve"> </w:t>
      </w:r>
      <w:proofErr w:type="spellStart"/>
      <w:r w:rsidR="00FF2235">
        <w:rPr>
          <w:sz w:val="23"/>
          <w:szCs w:val="23"/>
        </w:rPr>
        <w:t>metadatu</w:t>
      </w:r>
      <w:proofErr w:type="spellEnd"/>
      <w:r w:rsidR="00FF2235">
        <w:rPr>
          <w:sz w:val="23"/>
          <w:szCs w:val="23"/>
        </w:rPr>
        <w:t xml:space="preserve"> </w:t>
      </w:r>
      <w:proofErr w:type="spellStart"/>
      <w:r w:rsidR="00FF2235">
        <w:rPr>
          <w:sz w:val="23"/>
          <w:szCs w:val="23"/>
        </w:rPr>
        <w:t>glabāšanas</w:t>
      </w:r>
      <w:proofErr w:type="spellEnd"/>
      <w:r w:rsidR="00FF2235">
        <w:rPr>
          <w:sz w:val="23"/>
          <w:szCs w:val="23"/>
        </w:rPr>
        <w:t xml:space="preserve"> </w:t>
      </w:r>
      <w:proofErr w:type="spellStart"/>
      <w:r w:rsidR="00FF2235">
        <w:rPr>
          <w:sz w:val="23"/>
          <w:szCs w:val="23"/>
        </w:rPr>
        <w:t>shēmu</w:t>
      </w:r>
      <w:proofErr w:type="spellEnd"/>
      <w:r w:rsidR="00FF2235">
        <w:rPr>
          <w:sz w:val="23"/>
          <w:szCs w:val="23"/>
        </w:rPr>
        <w:t xml:space="preserve"> </w:t>
      </w:r>
      <w:proofErr w:type="spellStart"/>
      <w:r w:rsidR="00FF2235">
        <w:rPr>
          <w:sz w:val="23"/>
          <w:szCs w:val="23"/>
        </w:rPr>
        <w:t>ar</w:t>
      </w:r>
      <w:proofErr w:type="spellEnd"/>
      <w:r w:rsidR="00FF2235">
        <w:rPr>
          <w:sz w:val="23"/>
          <w:szCs w:val="23"/>
        </w:rPr>
        <w:t xml:space="preserve"> </w:t>
      </w:r>
      <w:proofErr w:type="spellStart"/>
      <w:r w:rsidR="00FF2235">
        <w:rPr>
          <w:sz w:val="23"/>
          <w:szCs w:val="23"/>
        </w:rPr>
        <w:t>papildus</w:t>
      </w:r>
      <w:proofErr w:type="spellEnd"/>
      <w:r w:rsidR="00FF2235">
        <w:rPr>
          <w:sz w:val="23"/>
          <w:szCs w:val="23"/>
        </w:rPr>
        <w:t xml:space="preserve"> </w:t>
      </w:r>
      <w:proofErr w:type="spellStart"/>
      <w:r w:rsidR="00FF2235">
        <w:rPr>
          <w:sz w:val="23"/>
          <w:szCs w:val="23"/>
        </w:rPr>
        <w:t>datu</w:t>
      </w:r>
      <w:proofErr w:type="spellEnd"/>
      <w:r w:rsidR="00FF2235">
        <w:rPr>
          <w:sz w:val="23"/>
          <w:szCs w:val="23"/>
        </w:rPr>
        <w:t xml:space="preserve"> </w:t>
      </w:r>
      <w:proofErr w:type="spellStart"/>
      <w:r w:rsidR="00FF2235">
        <w:rPr>
          <w:sz w:val="23"/>
          <w:szCs w:val="23"/>
        </w:rPr>
        <w:t>bāzes</w:t>
      </w:r>
      <w:proofErr w:type="spellEnd"/>
      <w:r w:rsidR="00FF2235">
        <w:rPr>
          <w:sz w:val="23"/>
          <w:szCs w:val="23"/>
        </w:rPr>
        <w:t xml:space="preserve"> </w:t>
      </w:r>
      <w:proofErr w:type="spellStart"/>
      <w:r w:rsidR="00FF2235">
        <w:rPr>
          <w:sz w:val="23"/>
          <w:szCs w:val="23"/>
        </w:rPr>
        <w:t>struktūru</w:t>
      </w:r>
      <w:proofErr w:type="spellEnd"/>
      <w:r w:rsidR="00FF2235">
        <w:rPr>
          <w:sz w:val="23"/>
          <w:szCs w:val="23"/>
        </w:rPr>
        <w:t xml:space="preserve"> un </w:t>
      </w:r>
      <w:proofErr w:type="spellStart"/>
      <w:r w:rsidR="00FF2235">
        <w:rPr>
          <w:sz w:val="23"/>
          <w:szCs w:val="23"/>
        </w:rPr>
        <w:t>funkcionalitāti</w:t>
      </w:r>
      <w:proofErr w:type="spellEnd"/>
      <w:r w:rsidR="00FF2235">
        <w:rPr>
          <w:sz w:val="23"/>
          <w:szCs w:val="23"/>
        </w:rPr>
        <w:t xml:space="preserve">. </w:t>
      </w:r>
      <w:proofErr w:type="spellStart"/>
      <w:r w:rsidR="00FF2235">
        <w:rPr>
          <w:sz w:val="23"/>
          <w:szCs w:val="23"/>
        </w:rPr>
        <w:t>Minētā</w:t>
      </w:r>
      <w:proofErr w:type="spellEnd"/>
      <w:r w:rsidR="00FF2235">
        <w:rPr>
          <w:sz w:val="23"/>
          <w:szCs w:val="23"/>
        </w:rPr>
        <w:t xml:space="preserve"> </w:t>
      </w:r>
      <w:proofErr w:type="spellStart"/>
      <w:r w:rsidR="00FF2235">
        <w:rPr>
          <w:sz w:val="23"/>
          <w:szCs w:val="23"/>
        </w:rPr>
        <w:t>struktūra</w:t>
      </w:r>
      <w:proofErr w:type="spellEnd"/>
      <w:r w:rsidR="00FF2235">
        <w:rPr>
          <w:sz w:val="23"/>
          <w:szCs w:val="23"/>
        </w:rPr>
        <w:t xml:space="preserve"> </w:t>
      </w:r>
      <w:proofErr w:type="spellStart"/>
      <w:r w:rsidR="00FF2235">
        <w:rPr>
          <w:sz w:val="23"/>
          <w:szCs w:val="23"/>
        </w:rPr>
        <w:t>nodrošina</w:t>
      </w:r>
      <w:proofErr w:type="spellEnd"/>
      <w:r w:rsidR="00FF2235">
        <w:rPr>
          <w:sz w:val="23"/>
          <w:szCs w:val="23"/>
        </w:rPr>
        <w:t xml:space="preserve"> </w:t>
      </w:r>
      <w:proofErr w:type="spellStart"/>
      <w:r w:rsidR="00FF2235">
        <w:rPr>
          <w:sz w:val="23"/>
          <w:szCs w:val="23"/>
        </w:rPr>
        <w:t>adaptācijas</w:t>
      </w:r>
      <w:proofErr w:type="spellEnd"/>
      <w:r w:rsidR="00FF2235">
        <w:rPr>
          <w:sz w:val="23"/>
          <w:szCs w:val="23"/>
        </w:rPr>
        <w:t xml:space="preserve"> </w:t>
      </w:r>
      <w:proofErr w:type="spellStart"/>
      <w:r w:rsidR="00FF2235">
        <w:rPr>
          <w:sz w:val="23"/>
          <w:szCs w:val="23"/>
        </w:rPr>
        <w:t>scenāriju</w:t>
      </w:r>
      <w:proofErr w:type="spellEnd"/>
      <w:r w:rsidR="00FF2235">
        <w:rPr>
          <w:sz w:val="23"/>
          <w:szCs w:val="23"/>
        </w:rPr>
        <w:t xml:space="preserve"> </w:t>
      </w:r>
      <w:proofErr w:type="spellStart"/>
      <w:r w:rsidR="00FF2235">
        <w:rPr>
          <w:sz w:val="23"/>
          <w:szCs w:val="23"/>
        </w:rPr>
        <w:t>glabāšanu</w:t>
      </w:r>
      <w:proofErr w:type="spellEnd"/>
      <w:r w:rsidR="00FF2235">
        <w:rPr>
          <w:sz w:val="23"/>
          <w:szCs w:val="23"/>
        </w:rPr>
        <w:t xml:space="preserve">, </w:t>
      </w:r>
      <w:proofErr w:type="spellStart"/>
      <w:r w:rsidR="00FF2235">
        <w:rPr>
          <w:sz w:val="23"/>
          <w:szCs w:val="23"/>
        </w:rPr>
        <w:t>kā</w:t>
      </w:r>
      <w:proofErr w:type="spellEnd"/>
      <w:r w:rsidR="00FF2235">
        <w:rPr>
          <w:sz w:val="23"/>
          <w:szCs w:val="23"/>
        </w:rPr>
        <w:t xml:space="preserve"> </w:t>
      </w:r>
      <w:proofErr w:type="spellStart"/>
      <w:r w:rsidR="00FF2235">
        <w:rPr>
          <w:sz w:val="23"/>
          <w:szCs w:val="23"/>
        </w:rPr>
        <w:t>arī</w:t>
      </w:r>
      <w:proofErr w:type="spellEnd"/>
      <w:r w:rsidR="00FF2235">
        <w:rPr>
          <w:sz w:val="23"/>
          <w:szCs w:val="23"/>
        </w:rPr>
        <w:t xml:space="preserve"> </w:t>
      </w:r>
      <w:proofErr w:type="spellStart"/>
      <w:r w:rsidR="00FF2235">
        <w:rPr>
          <w:sz w:val="23"/>
          <w:szCs w:val="23"/>
        </w:rPr>
        <w:t>adaptācijas</w:t>
      </w:r>
      <w:proofErr w:type="spellEnd"/>
      <w:r w:rsidR="00FF2235">
        <w:rPr>
          <w:sz w:val="23"/>
          <w:szCs w:val="23"/>
        </w:rPr>
        <w:t xml:space="preserve"> </w:t>
      </w:r>
      <w:proofErr w:type="spellStart"/>
      <w:r w:rsidR="00FF2235">
        <w:rPr>
          <w:sz w:val="23"/>
          <w:szCs w:val="23"/>
        </w:rPr>
        <w:t>procesa</w:t>
      </w:r>
      <w:proofErr w:type="spellEnd"/>
      <w:r w:rsidR="00FF2235">
        <w:rPr>
          <w:sz w:val="23"/>
          <w:szCs w:val="23"/>
        </w:rPr>
        <w:t xml:space="preserve"> </w:t>
      </w:r>
      <w:proofErr w:type="spellStart"/>
      <w:r w:rsidR="00FF2235">
        <w:rPr>
          <w:sz w:val="23"/>
          <w:szCs w:val="23"/>
        </w:rPr>
        <w:t>monitoringu</w:t>
      </w:r>
      <w:proofErr w:type="spellEnd"/>
      <w:r w:rsidR="00FF2235">
        <w:rPr>
          <w:sz w:val="23"/>
          <w:szCs w:val="23"/>
        </w:rPr>
        <w:t xml:space="preserve">, </w:t>
      </w:r>
      <w:proofErr w:type="spellStart"/>
      <w:r w:rsidR="00FF2235">
        <w:rPr>
          <w:sz w:val="23"/>
          <w:szCs w:val="23"/>
        </w:rPr>
        <w:t>taču</w:t>
      </w:r>
      <w:proofErr w:type="spellEnd"/>
      <w:r w:rsidR="00FF2235">
        <w:rPr>
          <w:sz w:val="23"/>
          <w:szCs w:val="23"/>
        </w:rPr>
        <w:t xml:space="preserve"> </w:t>
      </w:r>
      <w:proofErr w:type="spellStart"/>
      <w:r w:rsidR="00FF2235">
        <w:rPr>
          <w:sz w:val="23"/>
          <w:szCs w:val="23"/>
        </w:rPr>
        <w:t>funkcionalitāte</w:t>
      </w:r>
      <w:proofErr w:type="spellEnd"/>
      <w:r w:rsidR="00FF2235">
        <w:rPr>
          <w:sz w:val="23"/>
          <w:szCs w:val="23"/>
        </w:rPr>
        <w:t xml:space="preserve"> - </w:t>
      </w:r>
      <w:proofErr w:type="spellStart"/>
      <w:r w:rsidR="00FF2235">
        <w:rPr>
          <w:sz w:val="23"/>
          <w:szCs w:val="23"/>
        </w:rPr>
        <w:t>adaptācijas</w:t>
      </w:r>
      <w:proofErr w:type="spellEnd"/>
      <w:r w:rsidR="00FF2235">
        <w:rPr>
          <w:sz w:val="23"/>
          <w:szCs w:val="23"/>
        </w:rPr>
        <w:t xml:space="preserve"> </w:t>
      </w:r>
      <w:proofErr w:type="spellStart"/>
      <w:r w:rsidR="00FF2235">
        <w:rPr>
          <w:sz w:val="23"/>
          <w:szCs w:val="23"/>
        </w:rPr>
        <w:t>soļu</w:t>
      </w:r>
      <w:proofErr w:type="spellEnd"/>
      <w:r w:rsidR="00FF2235">
        <w:rPr>
          <w:sz w:val="23"/>
          <w:szCs w:val="23"/>
        </w:rPr>
        <w:t xml:space="preserve"> </w:t>
      </w:r>
      <w:proofErr w:type="spellStart"/>
      <w:r w:rsidR="00FF2235">
        <w:rPr>
          <w:sz w:val="23"/>
          <w:szCs w:val="23"/>
        </w:rPr>
        <w:t>izpildi</w:t>
      </w:r>
      <w:proofErr w:type="spellEnd"/>
      <w:r w:rsidR="00FF2235">
        <w:rPr>
          <w:sz w:val="23"/>
          <w:szCs w:val="23"/>
        </w:rPr>
        <w:t xml:space="preserve">. </w:t>
      </w:r>
      <w:proofErr w:type="spellStart"/>
      <w:r w:rsidR="00FF2235">
        <w:rPr>
          <w:sz w:val="23"/>
          <w:szCs w:val="23"/>
        </w:rPr>
        <w:t>Izmaiņu</w:t>
      </w:r>
      <w:proofErr w:type="spellEnd"/>
      <w:r w:rsidR="00FF2235">
        <w:rPr>
          <w:sz w:val="23"/>
          <w:szCs w:val="23"/>
        </w:rPr>
        <w:t xml:space="preserve"> </w:t>
      </w:r>
      <w:proofErr w:type="spellStart"/>
      <w:r w:rsidR="00FF2235">
        <w:rPr>
          <w:sz w:val="23"/>
          <w:szCs w:val="23"/>
        </w:rPr>
        <w:t>adaptācijas</w:t>
      </w:r>
      <w:proofErr w:type="spellEnd"/>
      <w:r w:rsidR="00FF2235">
        <w:rPr>
          <w:sz w:val="23"/>
          <w:szCs w:val="23"/>
        </w:rPr>
        <w:t xml:space="preserve"> </w:t>
      </w:r>
      <w:proofErr w:type="spellStart"/>
      <w:r w:rsidR="00FF2235">
        <w:rPr>
          <w:sz w:val="23"/>
          <w:szCs w:val="23"/>
        </w:rPr>
        <w:t>scenāriji</w:t>
      </w:r>
      <w:proofErr w:type="spellEnd"/>
      <w:r w:rsidR="00FF2235">
        <w:rPr>
          <w:sz w:val="23"/>
          <w:szCs w:val="23"/>
        </w:rPr>
        <w:t xml:space="preserve"> </w:t>
      </w:r>
      <w:proofErr w:type="spellStart"/>
      <w:r w:rsidR="00FF2235">
        <w:rPr>
          <w:sz w:val="23"/>
          <w:szCs w:val="23"/>
        </w:rPr>
        <w:t>izstrādāti</w:t>
      </w:r>
      <w:proofErr w:type="spellEnd"/>
      <w:r w:rsidR="00FF2235">
        <w:rPr>
          <w:sz w:val="23"/>
          <w:szCs w:val="23"/>
        </w:rPr>
        <w:t xml:space="preserve"> </w:t>
      </w:r>
      <w:proofErr w:type="spellStart"/>
      <w:r w:rsidR="00FF2235">
        <w:rPr>
          <w:sz w:val="23"/>
          <w:szCs w:val="23"/>
        </w:rPr>
        <w:t>reāli</w:t>
      </w:r>
      <w:proofErr w:type="spellEnd"/>
      <w:r w:rsidR="00FF2235">
        <w:rPr>
          <w:sz w:val="23"/>
          <w:szCs w:val="23"/>
        </w:rPr>
        <w:t xml:space="preserve"> </w:t>
      </w:r>
      <w:proofErr w:type="spellStart"/>
      <w:r w:rsidR="00FF2235">
        <w:rPr>
          <w:sz w:val="23"/>
          <w:szCs w:val="23"/>
        </w:rPr>
        <w:t>notikušām</w:t>
      </w:r>
      <w:proofErr w:type="spellEnd"/>
      <w:r w:rsidR="00FF2235">
        <w:rPr>
          <w:sz w:val="23"/>
          <w:szCs w:val="23"/>
        </w:rPr>
        <w:t xml:space="preserve"> </w:t>
      </w:r>
      <w:proofErr w:type="spellStart"/>
      <w:r w:rsidR="00FF2235">
        <w:rPr>
          <w:sz w:val="23"/>
          <w:szCs w:val="23"/>
        </w:rPr>
        <w:t>izmaiņām</w:t>
      </w:r>
      <w:proofErr w:type="spellEnd"/>
      <w:r w:rsidR="00FF2235">
        <w:rPr>
          <w:sz w:val="23"/>
          <w:szCs w:val="23"/>
        </w:rPr>
        <w:t xml:space="preserve">. </w:t>
      </w:r>
    </w:p>
    <w:p w14:paraId="0651F29A" w14:textId="77777777" w:rsidR="00FF2235" w:rsidRDefault="00FF2235" w:rsidP="00FF2235">
      <w:pPr>
        <w:pStyle w:val="Default"/>
        <w:rPr>
          <w:sz w:val="23"/>
          <w:szCs w:val="23"/>
        </w:rPr>
      </w:pPr>
      <w:proofErr w:type="spellStart"/>
      <w:r>
        <w:rPr>
          <w:sz w:val="23"/>
          <w:szCs w:val="23"/>
        </w:rPr>
        <w:t>Darbā</w:t>
      </w:r>
      <w:proofErr w:type="spellEnd"/>
      <w:r>
        <w:rPr>
          <w:sz w:val="23"/>
          <w:szCs w:val="23"/>
        </w:rPr>
        <w:t xml:space="preserve"> </w:t>
      </w:r>
      <w:proofErr w:type="spellStart"/>
      <w:r>
        <w:rPr>
          <w:sz w:val="23"/>
          <w:szCs w:val="23"/>
        </w:rPr>
        <w:t>izvirzītais</w:t>
      </w:r>
      <w:proofErr w:type="spellEnd"/>
      <w:r>
        <w:rPr>
          <w:sz w:val="23"/>
          <w:szCs w:val="23"/>
        </w:rPr>
        <w:t xml:space="preserve"> </w:t>
      </w:r>
      <w:proofErr w:type="spellStart"/>
      <w:r>
        <w:rPr>
          <w:sz w:val="23"/>
          <w:szCs w:val="23"/>
        </w:rPr>
        <w:t>mērķis</w:t>
      </w:r>
      <w:proofErr w:type="spellEnd"/>
      <w:r>
        <w:rPr>
          <w:sz w:val="23"/>
          <w:szCs w:val="23"/>
        </w:rPr>
        <w:t xml:space="preserve"> </w:t>
      </w:r>
      <w:proofErr w:type="spellStart"/>
      <w:r>
        <w:rPr>
          <w:sz w:val="23"/>
          <w:szCs w:val="23"/>
        </w:rPr>
        <w:t>ir</w:t>
      </w:r>
      <w:proofErr w:type="spellEnd"/>
      <w:r>
        <w:rPr>
          <w:sz w:val="23"/>
          <w:szCs w:val="23"/>
        </w:rPr>
        <w:t xml:space="preserve"> </w:t>
      </w:r>
      <w:proofErr w:type="spellStart"/>
      <w:r>
        <w:rPr>
          <w:sz w:val="23"/>
          <w:szCs w:val="23"/>
        </w:rPr>
        <w:t>sasniegts</w:t>
      </w:r>
      <w:proofErr w:type="spellEnd"/>
      <w:r>
        <w:rPr>
          <w:sz w:val="23"/>
          <w:szCs w:val="23"/>
        </w:rPr>
        <w:t xml:space="preserve"> - </w:t>
      </w:r>
      <w:proofErr w:type="spellStart"/>
      <w:r>
        <w:rPr>
          <w:sz w:val="23"/>
          <w:szCs w:val="23"/>
        </w:rPr>
        <w:t>atrasts</w:t>
      </w:r>
      <w:proofErr w:type="spellEnd"/>
      <w:r>
        <w:rPr>
          <w:sz w:val="23"/>
          <w:szCs w:val="23"/>
        </w:rPr>
        <w:t xml:space="preserve"> </w:t>
      </w:r>
      <w:proofErr w:type="spellStart"/>
      <w:r>
        <w:rPr>
          <w:sz w:val="23"/>
          <w:szCs w:val="23"/>
        </w:rPr>
        <w:t>risinājums</w:t>
      </w:r>
      <w:proofErr w:type="spellEnd"/>
      <w:r>
        <w:rPr>
          <w:sz w:val="23"/>
          <w:szCs w:val="23"/>
        </w:rPr>
        <w:t xml:space="preserve">, </w:t>
      </w:r>
      <w:proofErr w:type="spellStart"/>
      <w:r>
        <w:rPr>
          <w:sz w:val="23"/>
          <w:szCs w:val="23"/>
        </w:rPr>
        <w:t>kā</w:t>
      </w:r>
      <w:proofErr w:type="spellEnd"/>
      <w:r>
        <w:rPr>
          <w:sz w:val="23"/>
          <w:szCs w:val="23"/>
        </w:rPr>
        <w:t xml:space="preserve"> </w:t>
      </w:r>
      <w:proofErr w:type="spellStart"/>
      <w:r>
        <w:rPr>
          <w:sz w:val="23"/>
          <w:szCs w:val="23"/>
        </w:rPr>
        <w:t>apstrādāt</w:t>
      </w:r>
      <w:proofErr w:type="spellEnd"/>
      <w:r>
        <w:rPr>
          <w:sz w:val="23"/>
          <w:szCs w:val="23"/>
        </w:rPr>
        <w:t xml:space="preserve"> </w:t>
      </w:r>
      <w:proofErr w:type="spellStart"/>
      <w:r>
        <w:rPr>
          <w:sz w:val="23"/>
          <w:szCs w:val="23"/>
        </w:rPr>
        <w:t>neviendabīgu</w:t>
      </w:r>
      <w:proofErr w:type="spellEnd"/>
      <w:r>
        <w:rPr>
          <w:sz w:val="23"/>
          <w:szCs w:val="23"/>
        </w:rPr>
        <w:t xml:space="preserve"> </w:t>
      </w:r>
      <w:proofErr w:type="spellStart"/>
      <w:r>
        <w:rPr>
          <w:sz w:val="23"/>
          <w:szCs w:val="23"/>
        </w:rPr>
        <w:t>integrētu</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avotu</w:t>
      </w:r>
      <w:proofErr w:type="spellEnd"/>
      <w:r>
        <w:rPr>
          <w:sz w:val="23"/>
          <w:szCs w:val="23"/>
        </w:rPr>
        <w:t xml:space="preserve"> </w:t>
      </w:r>
      <w:proofErr w:type="spellStart"/>
      <w:r>
        <w:rPr>
          <w:sz w:val="23"/>
          <w:szCs w:val="23"/>
        </w:rPr>
        <w:t>evolūcijas</w:t>
      </w:r>
      <w:proofErr w:type="spellEnd"/>
      <w:r>
        <w:rPr>
          <w:sz w:val="23"/>
          <w:szCs w:val="23"/>
        </w:rPr>
        <w:t xml:space="preserve"> </w:t>
      </w:r>
      <w:proofErr w:type="spellStart"/>
      <w:r>
        <w:rPr>
          <w:sz w:val="23"/>
          <w:szCs w:val="23"/>
        </w:rPr>
        <w:t>rezultātā</w:t>
      </w:r>
      <w:proofErr w:type="spellEnd"/>
      <w:r>
        <w:rPr>
          <w:sz w:val="23"/>
          <w:szCs w:val="23"/>
        </w:rPr>
        <w:t xml:space="preserve"> </w:t>
      </w:r>
      <w:proofErr w:type="spellStart"/>
      <w:r>
        <w:rPr>
          <w:sz w:val="23"/>
          <w:szCs w:val="23"/>
        </w:rPr>
        <w:t>radušās</w:t>
      </w:r>
      <w:proofErr w:type="spellEnd"/>
      <w:r>
        <w:rPr>
          <w:sz w:val="23"/>
          <w:szCs w:val="23"/>
        </w:rPr>
        <w:t xml:space="preserve"> </w:t>
      </w:r>
      <w:proofErr w:type="spellStart"/>
      <w:r>
        <w:rPr>
          <w:sz w:val="23"/>
          <w:szCs w:val="23"/>
        </w:rPr>
        <w:t>izmaiņas</w:t>
      </w:r>
      <w:proofErr w:type="spellEnd"/>
      <w:r>
        <w:rPr>
          <w:sz w:val="23"/>
          <w:szCs w:val="23"/>
        </w:rPr>
        <w:t xml:space="preserve"> un </w:t>
      </w:r>
      <w:proofErr w:type="spellStart"/>
      <w:r>
        <w:rPr>
          <w:sz w:val="23"/>
          <w:szCs w:val="23"/>
        </w:rPr>
        <w:t>adaptēt</w:t>
      </w:r>
      <w:proofErr w:type="spellEnd"/>
      <w:r>
        <w:rPr>
          <w:sz w:val="23"/>
          <w:szCs w:val="23"/>
        </w:rPr>
        <w:t xml:space="preserve"> </w:t>
      </w:r>
      <w:proofErr w:type="spellStart"/>
      <w:r>
        <w:rPr>
          <w:sz w:val="23"/>
          <w:szCs w:val="23"/>
        </w:rPr>
        <w:t>tās</w:t>
      </w:r>
      <w:proofErr w:type="spellEnd"/>
      <w:r>
        <w:rPr>
          <w:sz w:val="23"/>
          <w:szCs w:val="23"/>
        </w:rPr>
        <w:t xml:space="preserve"> </w:t>
      </w:r>
      <w:proofErr w:type="spellStart"/>
      <w:r>
        <w:rPr>
          <w:sz w:val="23"/>
          <w:szCs w:val="23"/>
        </w:rPr>
        <w:t>sistēmā</w:t>
      </w:r>
      <w:proofErr w:type="spellEnd"/>
      <w:r>
        <w:rPr>
          <w:sz w:val="23"/>
          <w:szCs w:val="23"/>
        </w:rPr>
        <w:t xml:space="preserve">. </w:t>
      </w:r>
      <w:proofErr w:type="spellStart"/>
      <w:r>
        <w:rPr>
          <w:sz w:val="23"/>
          <w:szCs w:val="23"/>
        </w:rPr>
        <w:t>Mērķis</w:t>
      </w:r>
      <w:proofErr w:type="spellEnd"/>
      <w:r>
        <w:rPr>
          <w:sz w:val="23"/>
          <w:szCs w:val="23"/>
        </w:rPr>
        <w:t xml:space="preserve"> </w:t>
      </w:r>
      <w:proofErr w:type="spellStart"/>
      <w:r>
        <w:rPr>
          <w:sz w:val="23"/>
          <w:szCs w:val="23"/>
        </w:rPr>
        <w:t>sasniegts</w:t>
      </w:r>
      <w:proofErr w:type="spellEnd"/>
      <w:r>
        <w:rPr>
          <w:sz w:val="23"/>
          <w:szCs w:val="23"/>
        </w:rPr>
        <w:t xml:space="preserve">, </w:t>
      </w:r>
      <w:proofErr w:type="spellStart"/>
      <w:r>
        <w:rPr>
          <w:sz w:val="23"/>
          <w:szCs w:val="23"/>
        </w:rPr>
        <w:t>veicot</w:t>
      </w:r>
      <w:proofErr w:type="spellEnd"/>
      <w:r>
        <w:rPr>
          <w:sz w:val="23"/>
          <w:szCs w:val="23"/>
        </w:rPr>
        <w:t xml:space="preserve"> </w:t>
      </w:r>
      <w:proofErr w:type="spellStart"/>
      <w:r>
        <w:rPr>
          <w:sz w:val="23"/>
          <w:szCs w:val="23"/>
        </w:rPr>
        <w:t>izvirzīto</w:t>
      </w:r>
      <w:proofErr w:type="spellEnd"/>
      <w:r>
        <w:rPr>
          <w:sz w:val="23"/>
          <w:szCs w:val="23"/>
        </w:rPr>
        <w:t xml:space="preserve"> </w:t>
      </w:r>
      <w:proofErr w:type="spellStart"/>
      <w:r>
        <w:rPr>
          <w:sz w:val="23"/>
          <w:szCs w:val="23"/>
        </w:rPr>
        <w:t>uzdevumu</w:t>
      </w:r>
      <w:proofErr w:type="spellEnd"/>
      <w:r>
        <w:rPr>
          <w:sz w:val="23"/>
          <w:szCs w:val="23"/>
        </w:rPr>
        <w:t xml:space="preserve"> </w:t>
      </w:r>
      <w:proofErr w:type="spellStart"/>
      <w:r>
        <w:rPr>
          <w:sz w:val="23"/>
          <w:szCs w:val="23"/>
        </w:rPr>
        <w:t>izpildi</w:t>
      </w:r>
      <w:proofErr w:type="spellEnd"/>
      <w:r>
        <w:rPr>
          <w:sz w:val="23"/>
          <w:szCs w:val="23"/>
        </w:rPr>
        <w:t xml:space="preserve">. </w:t>
      </w:r>
    </w:p>
    <w:p w14:paraId="26304E66" w14:textId="10D4B2EC" w:rsidR="00FF2235" w:rsidRPr="008219A1" w:rsidRDefault="00FF2235" w:rsidP="00FF2235">
      <w:pPr>
        <w:rPr>
          <w:sz w:val="23"/>
          <w:szCs w:val="23"/>
        </w:rPr>
      </w:pPr>
      <w:proofErr w:type="spellStart"/>
      <w:r>
        <w:rPr>
          <w:sz w:val="23"/>
          <w:szCs w:val="23"/>
        </w:rPr>
        <w:t>Darbā</w:t>
      </w:r>
      <w:proofErr w:type="spellEnd"/>
      <w:r>
        <w:rPr>
          <w:sz w:val="23"/>
          <w:szCs w:val="23"/>
        </w:rPr>
        <w:t xml:space="preserve"> </w:t>
      </w:r>
      <w:proofErr w:type="spellStart"/>
      <w:r>
        <w:rPr>
          <w:sz w:val="23"/>
          <w:szCs w:val="23"/>
        </w:rPr>
        <w:t>sasniegtais</w:t>
      </w:r>
      <w:proofErr w:type="spellEnd"/>
      <w:r>
        <w:rPr>
          <w:sz w:val="23"/>
          <w:szCs w:val="23"/>
        </w:rPr>
        <w:t xml:space="preserve"> </w:t>
      </w:r>
      <w:proofErr w:type="spellStart"/>
      <w:r>
        <w:rPr>
          <w:sz w:val="23"/>
          <w:szCs w:val="23"/>
        </w:rPr>
        <w:t>rezultāts</w:t>
      </w:r>
      <w:proofErr w:type="spellEnd"/>
      <w:r>
        <w:rPr>
          <w:sz w:val="23"/>
          <w:szCs w:val="23"/>
        </w:rPr>
        <w:t xml:space="preserve"> </w:t>
      </w:r>
      <w:proofErr w:type="spellStart"/>
      <w:r>
        <w:rPr>
          <w:sz w:val="23"/>
          <w:szCs w:val="23"/>
        </w:rPr>
        <w:t>izmantojams</w:t>
      </w:r>
      <w:proofErr w:type="spellEnd"/>
      <w:r>
        <w:rPr>
          <w:sz w:val="23"/>
          <w:szCs w:val="23"/>
        </w:rPr>
        <w:t xml:space="preserve"> </w:t>
      </w:r>
      <w:proofErr w:type="spellStart"/>
      <w:r>
        <w:rPr>
          <w:sz w:val="23"/>
          <w:szCs w:val="23"/>
        </w:rPr>
        <w:t>gan</w:t>
      </w:r>
      <w:proofErr w:type="spellEnd"/>
      <w:r>
        <w:rPr>
          <w:sz w:val="23"/>
          <w:szCs w:val="23"/>
        </w:rPr>
        <w:t xml:space="preserve"> </w:t>
      </w:r>
      <w:proofErr w:type="spellStart"/>
      <w:r>
        <w:rPr>
          <w:sz w:val="23"/>
          <w:szCs w:val="23"/>
        </w:rPr>
        <w:t>kā</w:t>
      </w:r>
      <w:proofErr w:type="spellEnd"/>
      <w:r>
        <w:rPr>
          <w:sz w:val="23"/>
          <w:szCs w:val="23"/>
        </w:rPr>
        <w:t xml:space="preserve"> </w:t>
      </w:r>
      <w:proofErr w:type="spellStart"/>
      <w:r>
        <w:rPr>
          <w:sz w:val="23"/>
          <w:szCs w:val="23"/>
        </w:rPr>
        <w:t>esošās</w:t>
      </w:r>
      <w:proofErr w:type="spellEnd"/>
      <w:r>
        <w:rPr>
          <w:sz w:val="23"/>
          <w:szCs w:val="23"/>
        </w:rPr>
        <w:t xml:space="preserve"> </w:t>
      </w:r>
      <w:proofErr w:type="spellStart"/>
      <w:r>
        <w:rPr>
          <w:sz w:val="23"/>
          <w:szCs w:val="23"/>
        </w:rPr>
        <w:t>sistēmas</w:t>
      </w:r>
      <w:proofErr w:type="spellEnd"/>
      <w:r>
        <w:rPr>
          <w:sz w:val="23"/>
          <w:szCs w:val="23"/>
        </w:rPr>
        <w:t xml:space="preserve"> </w:t>
      </w:r>
      <w:proofErr w:type="spellStart"/>
      <w:r>
        <w:rPr>
          <w:sz w:val="23"/>
          <w:szCs w:val="23"/>
        </w:rPr>
        <w:t>papildinājums</w:t>
      </w:r>
      <w:proofErr w:type="spellEnd"/>
      <w:r>
        <w:rPr>
          <w:sz w:val="23"/>
          <w:szCs w:val="23"/>
        </w:rPr>
        <w:t xml:space="preserve">, </w:t>
      </w:r>
      <w:proofErr w:type="spellStart"/>
      <w:r>
        <w:rPr>
          <w:sz w:val="23"/>
          <w:szCs w:val="23"/>
        </w:rPr>
        <w:t>gan</w:t>
      </w:r>
      <w:proofErr w:type="spellEnd"/>
      <w:r>
        <w:rPr>
          <w:sz w:val="23"/>
          <w:szCs w:val="23"/>
        </w:rPr>
        <w:t xml:space="preserve"> </w:t>
      </w:r>
      <w:proofErr w:type="spellStart"/>
      <w:r>
        <w:rPr>
          <w:sz w:val="23"/>
          <w:szCs w:val="23"/>
        </w:rPr>
        <w:t>kā</w:t>
      </w:r>
      <w:proofErr w:type="spellEnd"/>
      <w:r>
        <w:rPr>
          <w:sz w:val="23"/>
          <w:szCs w:val="23"/>
        </w:rPr>
        <w:t xml:space="preserve"> </w:t>
      </w:r>
      <w:proofErr w:type="spellStart"/>
      <w:r>
        <w:rPr>
          <w:sz w:val="23"/>
          <w:szCs w:val="23"/>
        </w:rPr>
        <w:t>universāls</w:t>
      </w:r>
      <w:proofErr w:type="spellEnd"/>
      <w:r>
        <w:rPr>
          <w:sz w:val="23"/>
          <w:szCs w:val="23"/>
        </w:rPr>
        <w:t xml:space="preserve"> </w:t>
      </w:r>
      <w:proofErr w:type="spellStart"/>
      <w:r>
        <w:rPr>
          <w:sz w:val="23"/>
          <w:szCs w:val="23"/>
        </w:rPr>
        <w:t>konceptuāls</w:t>
      </w:r>
      <w:proofErr w:type="spellEnd"/>
      <w:r>
        <w:rPr>
          <w:sz w:val="23"/>
          <w:szCs w:val="23"/>
        </w:rPr>
        <w:t xml:space="preserve"> </w:t>
      </w:r>
      <w:proofErr w:type="spellStart"/>
      <w:r>
        <w:rPr>
          <w:sz w:val="23"/>
          <w:szCs w:val="23"/>
        </w:rPr>
        <w:t>piemērs</w:t>
      </w:r>
      <w:proofErr w:type="spellEnd"/>
      <w:r>
        <w:rPr>
          <w:sz w:val="23"/>
          <w:szCs w:val="23"/>
        </w:rPr>
        <w:t xml:space="preserve"> </w:t>
      </w:r>
      <w:proofErr w:type="spellStart"/>
      <w:r>
        <w:rPr>
          <w:sz w:val="23"/>
          <w:szCs w:val="23"/>
        </w:rPr>
        <w:t>citu</w:t>
      </w:r>
      <w:proofErr w:type="spellEnd"/>
      <w:r>
        <w:rPr>
          <w:sz w:val="23"/>
          <w:szCs w:val="23"/>
        </w:rPr>
        <w:t xml:space="preserve"> </w:t>
      </w:r>
      <w:proofErr w:type="spellStart"/>
      <w:r>
        <w:rPr>
          <w:sz w:val="23"/>
          <w:szCs w:val="23"/>
        </w:rPr>
        <w:t>līdzīgu</w:t>
      </w:r>
      <w:proofErr w:type="spellEnd"/>
      <w:r>
        <w:rPr>
          <w:sz w:val="23"/>
          <w:szCs w:val="23"/>
        </w:rPr>
        <w:t xml:space="preserve"> </w:t>
      </w:r>
      <w:proofErr w:type="spellStart"/>
      <w:r>
        <w:rPr>
          <w:sz w:val="23"/>
          <w:szCs w:val="23"/>
        </w:rPr>
        <w:t>sistēmu</w:t>
      </w:r>
      <w:proofErr w:type="spellEnd"/>
      <w:r>
        <w:rPr>
          <w:sz w:val="23"/>
          <w:szCs w:val="23"/>
        </w:rPr>
        <w:t xml:space="preserve"> </w:t>
      </w:r>
      <w:proofErr w:type="spellStart"/>
      <w:r>
        <w:rPr>
          <w:sz w:val="23"/>
          <w:szCs w:val="23"/>
        </w:rPr>
        <w:t>papildināšanai</w:t>
      </w:r>
      <w:proofErr w:type="spellEnd"/>
      <w:r>
        <w:rPr>
          <w:sz w:val="23"/>
          <w:szCs w:val="23"/>
        </w:rPr>
        <w:t xml:space="preserve"> </w:t>
      </w:r>
      <w:proofErr w:type="spellStart"/>
      <w:r>
        <w:rPr>
          <w:sz w:val="23"/>
          <w:szCs w:val="23"/>
        </w:rPr>
        <w:t>ar</w:t>
      </w:r>
      <w:proofErr w:type="spellEnd"/>
      <w:r>
        <w:rPr>
          <w:sz w:val="23"/>
          <w:szCs w:val="23"/>
        </w:rPr>
        <w:t xml:space="preserve"> </w:t>
      </w:r>
      <w:proofErr w:type="spellStart"/>
      <w:r>
        <w:rPr>
          <w:sz w:val="23"/>
          <w:szCs w:val="23"/>
        </w:rPr>
        <w:t>šādu</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adaptācijas</w:t>
      </w:r>
      <w:proofErr w:type="spellEnd"/>
      <w:r>
        <w:rPr>
          <w:sz w:val="23"/>
          <w:szCs w:val="23"/>
        </w:rPr>
        <w:t xml:space="preserve"> </w:t>
      </w:r>
      <w:proofErr w:type="spellStart"/>
      <w:r>
        <w:rPr>
          <w:sz w:val="23"/>
          <w:szCs w:val="23"/>
        </w:rPr>
        <w:t>komponenti</w:t>
      </w:r>
      <w:proofErr w:type="spellEnd"/>
      <w:r>
        <w:rPr>
          <w:sz w:val="23"/>
          <w:szCs w:val="23"/>
        </w:rPr>
        <w:t xml:space="preserve">. </w:t>
      </w:r>
      <w:proofErr w:type="spellStart"/>
      <w:r>
        <w:rPr>
          <w:sz w:val="23"/>
          <w:szCs w:val="23"/>
        </w:rPr>
        <w:t>Turpmāk</w:t>
      </w:r>
      <w:proofErr w:type="spellEnd"/>
      <w:r>
        <w:rPr>
          <w:sz w:val="23"/>
          <w:szCs w:val="23"/>
        </w:rPr>
        <w:t xml:space="preserve"> </w:t>
      </w:r>
      <w:proofErr w:type="spellStart"/>
      <w:r>
        <w:rPr>
          <w:sz w:val="23"/>
          <w:szCs w:val="23"/>
        </w:rPr>
        <w:t>plānots</w:t>
      </w:r>
      <w:proofErr w:type="spellEnd"/>
      <w:r>
        <w:rPr>
          <w:sz w:val="23"/>
          <w:szCs w:val="23"/>
        </w:rPr>
        <w:t xml:space="preserve"> </w:t>
      </w:r>
      <w:proofErr w:type="spellStart"/>
      <w:r>
        <w:rPr>
          <w:sz w:val="23"/>
          <w:szCs w:val="23"/>
        </w:rPr>
        <w:t>attīstīt</w:t>
      </w:r>
      <w:proofErr w:type="spellEnd"/>
      <w:r>
        <w:rPr>
          <w:sz w:val="23"/>
          <w:szCs w:val="23"/>
        </w:rPr>
        <w:t xml:space="preserve"> </w:t>
      </w:r>
      <w:proofErr w:type="spellStart"/>
      <w:r>
        <w:rPr>
          <w:sz w:val="23"/>
          <w:szCs w:val="23"/>
        </w:rPr>
        <w:t>sistēmu</w:t>
      </w:r>
      <w:proofErr w:type="spellEnd"/>
      <w:r>
        <w:rPr>
          <w:sz w:val="23"/>
          <w:szCs w:val="23"/>
        </w:rPr>
        <w:t xml:space="preserve">, </w:t>
      </w:r>
      <w:proofErr w:type="spellStart"/>
      <w:r>
        <w:rPr>
          <w:sz w:val="23"/>
          <w:szCs w:val="23"/>
        </w:rPr>
        <w:t>iekļaujot</w:t>
      </w:r>
      <w:proofErr w:type="spellEnd"/>
      <w:r>
        <w:rPr>
          <w:sz w:val="23"/>
          <w:szCs w:val="23"/>
        </w:rPr>
        <w:t xml:space="preserve"> </w:t>
      </w:r>
      <w:proofErr w:type="spellStart"/>
      <w:r>
        <w:rPr>
          <w:sz w:val="23"/>
          <w:szCs w:val="23"/>
        </w:rPr>
        <w:t>visu</w:t>
      </w:r>
      <w:proofErr w:type="spellEnd"/>
      <w:r>
        <w:rPr>
          <w:sz w:val="23"/>
          <w:szCs w:val="23"/>
        </w:rPr>
        <w:t xml:space="preserve"> </w:t>
      </w:r>
      <w:proofErr w:type="spellStart"/>
      <w:r>
        <w:rPr>
          <w:sz w:val="23"/>
          <w:szCs w:val="23"/>
        </w:rPr>
        <w:t>iespējmo</w:t>
      </w:r>
      <w:proofErr w:type="spellEnd"/>
      <w:r>
        <w:rPr>
          <w:sz w:val="23"/>
          <w:szCs w:val="23"/>
        </w:rPr>
        <w:t xml:space="preserve"> </w:t>
      </w:r>
      <w:proofErr w:type="spellStart"/>
      <w:r>
        <w:rPr>
          <w:sz w:val="23"/>
          <w:szCs w:val="23"/>
        </w:rPr>
        <w:t>datu</w:t>
      </w:r>
      <w:proofErr w:type="spellEnd"/>
      <w:r>
        <w:rPr>
          <w:sz w:val="23"/>
          <w:szCs w:val="23"/>
        </w:rPr>
        <w:t xml:space="preserve"> </w:t>
      </w:r>
      <w:proofErr w:type="spellStart"/>
      <w:r>
        <w:rPr>
          <w:sz w:val="23"/>
          <w:szCs w:val="23"/>
        </w:rPr>
        <w:t>avotu</w:t>
      </w:r>
      <w:proofErr w:type="spellEnd"/>
      <w:r>
        <w:rPr>
          <w:sz w:val="23"/>
          <w:szCs w:val="23"/>
        </w:rPr>
        <w:t xml:space="preserve"> </w:t>
      </w:r>
      <w:proofErr w:type="spellStart"/>
      <w:r>
        <w:rPr>
          <w:sz w:val="23"/>
          <w:szCs w:val="23"/>
        </w:rPr>
        <w:t>izmaiņu</w:t>
      </w:r>
      <w:proofErr w:type="spellEnd"/>
      <w:r>
        <w:rPr>
          <w:sz w:val="23"/>
          <w:szCs w:val="23"/>
        </w:rPr>
        <w:t xml:space="preserve"> </w:t>
      </w:r>
      <w:proofErr w:type="spellStart"/>
      <w:r>
        <w:rPr>
          <w:sz w:val="23"/>
          <w:szCs w:val="23"/>
        </w:rPr>
        <w:t>veidu</w:t>
      </w:r>
      <w:proofErr w:type="spellEnd"/>
      <w:r>
        <w:rPr>
          <w:sz w:val="23"/>
          <w:szCs w:val="23"/>
        </w:rPr>
        <w:t xml:space="preserve"> </w:t>
      </w:r>
      <w:proofErr w:type="spellStart"/>
      <w:r>
        <w:rPr>
          <w:sz w:val="23"/>
          <w:szCs w:val="23"/>
        </w:rPr>
        <w:t>adaptācijas</w:t>
      </w:r>
      <w:proofErr w:type="spellEnd"/>
      <w:r>
        <w:rPr>
          <w:sz w:val="23"/>
          <w:szCs w:val="23"/>
        </w:rPr>
        <w:t xml:space="preserve"> </w:t>
      </w:r>
      <w:proofErr w:type="spellStart"/>
      <w:r>
        <w:rPr>
          <w:sz w:val="23"/>
          <w:szCs w:val="23"/>
        </w:rPr>
        <w:t>scenāriju</w:t>
      </w:r>
      <w:proofErr w:type="spellEnd"/>
      <w:r>
        <w:rPr>
          <w:sz w:val="23"/>
          <w:szCs w:val="23"/>
        </w:rPr>
        <w:t xml:space="preserve"> </w:t>
      </w:r>
      <w:proofErr w:type="spellStart"/>
      <w:r>
        <w:rPr>
          <w:sz w:val="23"/>
          <w:szCs w:val="23"/>
        </w:rPr>
        <w:t>realizāciju</w:t>
      </w:r>
      <w:proofErr w:type="spellEnd"/>
      <w:r>
        <w:rPr>
          <w:sz w:val="23"/>
          <w:szCs w:val="23"/>
        </w:rPr>
        <w:t>.</w:t>
      </w:r>
    </w:p>
    <w:sectPr w:rsidR="00FF2235" w:rsidRPr="008219A1" w:rsidSect="006312EA">
      <w:pgSz w:w="12240" w:h="15840"/>
      <w:pgMar w:top="426" w:right="616" w:bottom="56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156D7"/>
    <w:multiLevelType w:val="hybridMultilevel"/>
    <w:tmpl w:val="80B8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F6E2C"/>
    <w:multiLevelType w:val="hybridMultilevel"/>
    <w:tmpl w:val="443C0C20"/>
    <w:lvl w:ilvl="0" w:tplc="BDD4E5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F2"/>
    <w:rsid w:val="00054A7B"/>
    <w:rsid w:val="000661A9"/>
    <w:rsid w:val="00114C06"/>
    <w:rsid w:val="001B6E97"/>
    <w:rsid w:val="002333F2"/>
    <w:rsid w:val="00293676"/>
    <w:rsid w:val="002B19D9"/>
    <w:rsid w:val="00311F82"/>
    <w:rsid w:val="003359AB"/>
    <w:rsid w:val="00383563"/>
    <w:rsid w:val="00477F1B"/>
    <w:rsid w:val="004F5390"/>
    <w:rsid w:val="005255E5"/>
    <w:rsid w:val="005B4D60"/>
    <w:rsid w:val="005E3FBC"/>
    <w:rsid w:val="006312EA"/>
    <w:rsid w:val="006567A8"/>
    <w:rsid w:val="00790AD6"/>
    <w:rsid w:val="0079606F"/>
    <w:rsid w:val="008219A1"/>
    <w:rsid w:val="00910203"/>
    <w:rsid w:val="009134A2"/>
    <w:rsid w:val="00963413"/>
    <w:rsid w:val="00A221F9"/>
    <w:rsid w:val="00A346EF"/>
    <w:rsid w:val="00A6128B"/>
    <w:rsid w:val="00AA3853"/>
    <w:rsid w:val="00AB3004"/>
    <w:rsid w:val="00B26F83"/>
    <w:rsid w:val="00C27ECF"/>
    <w:rsid w:val="00D105D9"/>
    <w:rsid w:val="00D2603E"/>
    <w:rsid w:val="00DC3D69"/>
    <w:rsid w:val="00E0351B"/>
    <w:rsid w:val="00ED084C"/>
    <w:rsid w:val="00F724A0"/>
    <w:rsid w:val="00F74C40"/>
    <w:rsid w:val="00FF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54E9"/>
  <w15:chartTrackingRefBased/>
  <w15:docId w15:val="{39DEF91D-E7DD-4B8C-97D5-378A3449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06F"/>
    <w:pPr>
      <w:ind w:left="720"/>
      <w:contextualSpacing/>
    </w:pPr>
  </w:style>
  <w:style w:type="paragraph" w:customStyle="1" w:styleId="Default">
    <w:name w:val="Default"/>
    <w:rsid w:val="00FF223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72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4A0"/>
    <w:rPr>
      <w:rFonts w:ascii="Segoe UI" w:hAnsi="Segoe UI" w:cs="Segoe UI"/>
      <w:sz w:val="18"/>
      <w:szCs w:val="18"/>
    </w:rPr>
  </w:style>
  <w:style w:type="paragraph" w:customStyle="1" w:styleId="Teksts">
    <w:name w:val="Teksts"/>
    <w:basedOn w:val="Normal"/>
    <w:link w:val="TekstsChar"/>
    <w:qFormat/>
    <w:rsid w:val="00F724A0"/>
    <w:pPr>
      <w:spacing w:after="0" w:line="360" w:lineRule="auto"/>
      <w:ind w:firstLine="567"/>
      <w:jc w:val="both"/>
    </w:pPr>
    <w:rPr>
      <w:rFonts w:ascii="Times New Roman" w:eastAsia="Times New Roman" w:hAnsi="Times New Roman" w:cs="Times New Roman"/>
      <w:sz w:val="24"/>
      <w:szCs w:val="28"/>
      <w:lang w:val="lv-LV" w:eastAsia="lv-LV"/>
    </w:rPr>
  </w:style>
  <w:style w:type="character" w:customStyle="1" w:styleId="TekstsChar">
    <w:name w:val="Teksts Char"/>
    <w:basedOn w:val="DefaultParagraphFont"/>
    <w:link w:val="Teksts"/>
    <w:rsid w:val="00F724A0"/>
    <w:rPr>
      <w:rFonts w:ascii="Times New Roman" w:eastAsia="Times New Roman" w:hAnsi="Times New Roman" w:cs="Times New Roman"/>
      <w:sz w:val="24"/>
      <w:szCs w:val="28"/>
      <w:lang w:val="lv-LV" w:eastAsia="lv-LV"/>
    </w:rPr>
  </w:style>
  <w:style w:type="table" w:styleId="TableGrid">
    <w:name w:val="Table Grid"/>
    <w:basedOn w:val="TableNormal"/>
    <w:uiPriority w:val="59"/>
    <w:rsid w:val="00F72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7</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Lauma Svilpe</dc:creator>
  <cp:keywords/>
  <dc:description/>
  <cp:lastModifiedBy>Lauma Svilpe</cp:lastModifiedBy>
  <cp:revision>21</cp:revision>
  <dcterms:created xsi:type="dcterms:W3CDTF">2020-05-27T09:44:00Z</dcterms:created>
  <dcterms:modified xsi:type="dcterms:W3CDTF">2020-05-29T14:18:00Z</dcterms:modified>
</cp:coreProperties>
</file>