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802D2" w14:textId="77777777" w:rsidR="004B0384" w:rsidRDefault="004B0384" w:rsidP="004B0384">
      <w:pPr>
        <w:jc w:val="center"/>
        <w:rPr>
          <w:sz w:val="32"/>
          <w:szCs w:val="32"/>
        </w:rPr>
      </w:pPr>
      <w:r>
        <w:rPr>
          <w:sz w:val="32"/>
          <w:szCs w:val="32"/>
        </w:rPr>
        <w:t>LATVIJAS UNIVERSITĀTE</w:t>
      </w:r>
    </w:p>
    <w:p w14:paraId="173E671B" w14:textId="0B3ADBF4" w:rsidR="004B0384" w:rsidRDefault="004B0384" w:rsidP="004B0384">
      <w:pPr>
        <w:jc w:val="center"/>
        <w:rPr>
          <w:sz w:val="32"/>
          <w:szCs w:val="32"/>
        </w:rPr>
      </w:pPr>
      <w:r>
        <w:rPr>
          <w:sz w:val="32"/>
          <w:szCs w:val="32"/>
        </w:rPr>
        <w:t>DATORIKAS FAKULTĀTE</w:t>
      </w:r>
    </w:p>
    <w:p w14:paraId="6C14E47F" w14:textId="788ED990" w:rsidR="004B0384" w:rsidRDefault="004B0384" w:rsidP="004B0384">
      <w:pPr>
        <w:jc w:val="center"/>
        <w:rPr>
          <w:sz w:val="32"/>
          <w:szCs w:val="32"/>
        </w:rPr>
      </w:pPr>
    </w:p>
    <w:p w14:paraId="1B3D6C37" w14:textId="1E6D3A0C" w:rsidR="004B0384" w:rsidRDefault="004B0384" w:rsidP="004B0384">
      <w:pPr>
        <w:jc w:val="center"/>
        <w:rPr>
          <w:sz w:val="32"/>
          <w:szCs w:val="32"/>
        </w:rPr>
      </w:pPr>
    </w:p>
    <w:p w14:paraId="5F589D73" w14:textId="659D1C5E" w:rsidR="004B0384" w:rsidRDefault="004B0384" w:rsidP="004B0384">
      <w:pPr>
        <w:jc w:val="center"/>
        <w:rPr>
          <w:sz w:val="32"/>
          <w:szCs w:val="32"/>
        </w:rPr>
      </w:pPr>
    </w:p>
    <w:p w14:paraId="575628F3" w14:textId="77777777" w:rsidR="004B0384" w:rsidRDefault="004B0384" w:rsidP="004B0384">
      <w:pPr>
        <w:jc w:val="center"/>
        <w:rPr>
          <w:sz w:val="28"/>
          <w:szCs w:val="28"/>
        </w:rPr>
      </w:pPr>
    </w:p>
    <w:p w14:paraId="50064722" w14:textId="77777777" w:rsidR="004B0384" w:rsidRDefault="004B0384" w:rsidP="004B0384">
      <w:pPr>
        <w:jc w:val="center"/>
        <w:rPr>
          <w:b/>
        </w:rPr>
      </w:pPr>
    </w:p>
    <w:p w14:paraId="1BE3B267" w14:textId="77777777" w:rsidR="004B0384" w:rsidRDefault="004B0384" w:rsidP="004B0384">
      <w:pPr>
        <w:jc w:val="center"/>
        <w:rPr>
          <w:b/>
        </w:rPr>
      </w:pPr>
    </w:p>
    <w:p w14:paraId="093FE519" w14:textId="77777777" w:rsidR="004B0384" w:rsidRDefault="004B0384" w:rsidP="004B0384">
      <w:pPr>
        <w:jc w:val="center"/>
        <w:rPr>
          <w:b/>
        </w:rPr>
      </w:pPr>
    </w:p>
    <w:p w14:paraId="7344B517" w14:textId="77777777" w:rsidR="004B0384" w:rsidRDefault="004B0384" w:rsidP="004B0384">
      <w:pPr>
        <w:jc w:val="center"/>
        <w:rPr>
          <w:b/>
        </w:rPr>
      </w:pPr>
    </w:p>
    <w:p w14:paraId="2DE4185C" w14:textId="77777777" w:rsidR="004B0384" w:rsidRDefault="004B0384" w:rsidP="004B0384">
      <w:pPr>
        <w:jc w:val="center"/>
        <w:rPr>
          <w:b/>
        </w:rPr>
      </w:pPr>
    </w:p>
    <w:p w14:paraId="22875592" w14:textId="77777777" w:rsidR="004B0384" w:rsidRDefault="004B0384" w:rsidP="004B0384">
      <w:pPr>
        <w:jc w:val="center"/>
        <w:rPr>
          <w:b/>
        </w:rPr>
      </w:pPr>
    </w:p>
    <w:p w14:paraId="3CEA74D7" w14:textId="77777777" w:rsidR="004B0384" w:rsidRDefault="004B0384" w:rsidP="004B0384">
      <w:pPr>
        <w:jc w:val="center"/>
        <w:rPr>
          <w:b/>
        </w:rPr>
      </w:pPr>
    </w:p>
    <w:p w14:paraId="09913BCB" w14:textId="77777777" w:rsidR="004B0384" w:rsidRDefault="004B0384" w:rsidP="004B0384">
      <w:pPr>
        <w:jc w:val="center"/>
        <w:rPr>
          <w:b/>
        </w:rPr>
      </w:pPr>
    </w:p>
    <w:p w14:paraId="20ADD55B" w14:textId="78393EAA" w:rsidR="004B0384" w:rsidRDefault="004B0384" w:rsidP="004B0384">
      <w:pPr>
        <w:jc w:val="center"/>
        <w:rPr>
          <w:b/>
          <w:sz w:val="36"/>
          <w:szCs w:val="36"/>
        </w:rPr>
      </w:pPr>
      <w:r>
        <w:rPr>
          <w:b/>
          <w:sz w:val="36"/>
          <w:szCs w:val="36"/>
        </w:rPr>
        <w:t>NEVIENDABĪGU INTEGRĒTU DATU AVOTU EVOLŪCIJAS APSTRĀDE</w:t>
      </w:r>
    </w:p>
    <w:p w14:paraId="47DEC924" w14:textId="77777777" w:rsidR="004B0384" w:rsidRDefault="004B0384" w:rsidP="004B0384">
      <w:pPr>
        <w:jc w:val="center"/>
        <w:rPr>
          <w:b/>
        </w:rPr>
      </w:pPr>
    </w:p>
    <w:p w14:paraId="48D7560D" w14:textId="77777777" w:rsidR="004B0384" w:rsidRDefault="004B0384" w:rsidP="004B0384">
      <w:pPr>
        <w:jc w:val="center"/>
        <w:rPr>
          <w:b/>
        </w:rPr>
      </w:pPr>
    </w:p>
    <w:p w14:paraId="080D00C0" w14:textId="77777777" w:rsidR="004B0384" w:rsidRDefault="004B0384" w:rsidP="004B0384">
      <w:pPr>
        <w:jc w:val="center"/>
        <w:rPr>
          <w:b/>
        </w:rPr>
      </w:pPr>
    </w:p>
    <w:p w14:paraId="75E278EC" w14:textId="77777777" w:rsidR="004B0384" w:rsidRDefault="004B0384" w:rsidP="004B0384">
      <w:pPr>
        <w:jc w:val="center"/>
        <w:rPr>
          <w:sz w:val="32"/>
          <w:szCs w:val="32"/>
        </w:rPr>
      </w:pPr>
      <w:r>
        <w:rPr>
          <w:sz w:val="32"/>
          <w:szCs w:val="32"/>
        </w:rPr>
        <w:t>BAKALAURA DARBS</w:t>
      </w:r>
    </w:p>
    <w:p w14:paraId="0C45F843" w14:textId="77777777" w:rsidR="004B0384" w:rsidRDefault="004B0384" w:rsidP="004B0384">
      <w:pPr>
        <w:jc w:val="center"/>
        <w:rPr>
          <w:sz w:val="28"/>
          <w:szCs w:val="28"/>
        </w:rPr>
      </w:pPr>
    </w:p>
    <w:p w14:paraId="7351E5FF" w14:textId="77777777" w:rsidR="004B0384" w:rsidRDefault="004B0384" w:rsidP="004B0384">
      <w:pPr>
        <w:jc w:val="center"/>
        <w:rPr>
          <w:sz w:val="28"/>
          <w:szCs w:val="28"/>
        </w:rPr>
      </w:pPr>
    </w:p>
    <w:p w14:paraId="27F168AA" w14:textId="77777777" w:rsidR="004B0384" w:rsidRDefault="004B0384" w:rsidP="004B0384">
      <w:pPr>
        <w:jc w:val="center"/>
        <w:rPr>
          <w:sz w:val="28"/>
          <w:szCs w:val="28"/>
        </w:rPr>
      </w:pPr>
    </w:p>
    <w:p w14:paraId="73491380" w14:textId="77777777" w:rsidR="004B0384" w:rsidRDefault="004B0384" w:rsidP="004B0384">
      <w:pPr>
        <w:jc w:val="center"/>
        <w:rPr>
          <w:sz w:val="28"/>
          <w:szCs w:val="28"/>
        </w:rPr>
      </w:pPr>
    </w:p>
    <w:p w14:paraId="557E1C38" w14:textId="68B41FA3" w:rsidR="004B0384" w:rsidRDefault="004B0384" w:rsidP="004B0384">
      <w:pPr>
        <w:jc w:val="center"/>
        <w:rPr>
          <w:sz w:val="28"/>
          <w:szCs w:val="28"/>
        </w:rPr>
      </w:pPr>
    </w:p>
    <w:p w14:paraId="612E8EFF" w14:textId="5230C439" w:rsidR="004B0384" w:rsidRDefault="004B0384" w:rsidP="004B0384">
      <w:pPr>
        <w:jc w:val="center"/>
        <w:rPr>
          <w:sz w:val="28"/>
          <w:szCs w:val="28"/>
        </w:rPr>
      </w:pPr>
    </w:p>
    <w:p w14:paraId="33E494A7" w14:textId="63278B41" w:rsidR="004B0384" w:rsidRDefault="004B0384" w:rsidP="004B0384">
      <w:pPr>
        <w:jc w:val="center"/>
        <w:rPr>
          <w:sz w:val="28"/>
          <w:szCs w:val="28"/>
        </w:rPr>
      </w:pPr>
    </w:p>
    <w:p w14:paraId="16296DCF" w14:textId="77777777" w:rsidR="004B0384" w:rsidRDefault="004B0384" w:rsidP="0010434F">
      <w:pPr>
        <w:pStyle w:val="apaknodaasvirsraksts"/>
      </w:pPr>
    </w:p>
    <w:p w14:paraId="7D5B2EB7" w14:textId="2E1C1EA3" w:rsidR="004B0384" w:rsidRDefault="004B0384" w:rsidP="004B0384">
      <w:pPr>
        <w:jc w:val="center"/>
        <w:rPr>
          <w:sz w:val="28"/>
          <w:szCs w:val="28"/>
        </w:rPr>
      </w:pPr>
    </w:p>
    <w:p w14:paraId="07D02C4F" w14:textId="5840850D" w:rsidR="004B0384" w:rsidRDefault="004B0384" w:rsidP="004B0384">
      <w:pPr>
        <w:jc w:val="center"/>
        <w:rPr>
          <w:sz w:val="28"/>
          <w:szCs w:val="28"/>
        </w:rPr>
      </w:pPr>
    </w:p>
    <w:p w14:paraId="3E3D1FF6" w14:textId="77777777" w:rsidR="004B0384" w:rsidRDefault="004B0384" w:rsidP="004B0384">
      <w:pPr>
        <w:jc w:val="center"/>
        <w:rPr>
          <w:sz w:val="28"/>
          <w:szCs w:val="28"/>
        </w:rPr>
      </w:pPr>
    </w:p>
    <w:p w14:paraId="620D80F6" w14:textId="77777777" w:rsidR="004B0384" w:rsidRDefault="004B0384" w:rsidP="004B0384">
      <w:pPr>
        <w:jc w:val="center"/>
        <w:rPr>
          <w:sz w:val="28"/>
          <w:szCs w:val="28"/>
        </w:rPr>
      </w:pPr>
    </w:p>
    <w:p w14:paraId="3B19376E" w14:textId="0A6DC5C0" w:rsidR="004B0384" w:rsidRDefault="004B0384" w:rsidP="004B0384">
      <w:pPr>
        <w:rPr>
          <w:b/>
          <w:sz w:val="28"/>
          <w:szCs w:val="28"/>
        </w:rPr>
      </w:pPr>
      <w:r>
        <w:rPr>
          <w:sz w:val="28"/>
          <w:szCs w:val="28"/>
        </w:rPr>
        <w:t xml:space="preserve">Autors: </w:t>
      </w:r>
      <w:r>
        <w:rPr>
          <w:b/>
          <w:sz w:val="28"/>
          <w:szCs w:val="28"/>
        </w:rPr>
        <w:t>Lauma Svilpe</w:t>
      </w:r>
    </w:p>
    <w:p w14:paraId="51705D89" w14:textId="7F6EA49F" w:rsidR="004B0384" w:rsidRDefault="004B0384" w:rsidP="004B0384">
      <w:pPr>
        <w:rPr>
          <w:sz w:val="28"/>
          <w:szCs w:val="28"/>
        </w:rPr>
      </w:pPr>
      <w:r>
        <w:rPr>
          <w:sz w:val="28"/>
          <w:szCs w:val="28"/>
        </w:rPr>
        <w:t>Studenta apliecības Nr.: ls16043</w:t>
      </w:r>
    </w:p>
    <w:p w14:paraId="5EC14428" w14:textId="6DB5D247" w:rsidR="004B0384" w:rsidRDefault="004B0384" w:rsidP="004B0384">
      <w:pPr>
        <w:rPr>
          <w:sz w:val="28"/>
          <w:szCs w:val="28"/>
        </w:rPr>
      </w:pPr>
      <w:r>
        <w:rPr>
          <w:sz w:val="28"/>
          <w:szCs w:val="28"/>
        </w:rPr>
        <w:t xml:space="preserve">Darba vadītājs: </w:t>
      </w:r>
      <w:r w:rsidR="001510FA">
        <w:rPr>
          <w:sz w:val="28"/>
          <w:szCs w:val="28"/>
        </w:rPr>
        <w:t xml:space="preserve">asoiciētā </w:t>
      </w:r>
      <w:r>
        <w:rPr>
          <w:sz w:val="28"/>
          <w:szCs w:val="28"/>
        </w:rPr>
        <w:t>profesore Dr. dat. Darja Solodovņikova</w:t>
      </w:r>
    </w:p>
    <w:p w14:paraId="3760A83F" w14:textId="77777777" w:rsidR="004B0384" w:rsidRDefault="004B0384" w:rsidP="004B0384">
      <w:pPr>
        <w:ind w:hanging="720"/>
        <w:jc w:val="center"/>
        <w:rPr>
          <w:b/>
        </w:rPr>
      </w:pPr>
    </w:p>
    <w:p w14:paraId="12233A14" w14:textId="77777777" w:rsidR="004B0384" w:rsidRDefault="004B0384" w:rsidP="004B0384">
      <w:pPr>
        <w:jc w:val="center"/>
        <w:rPr>
          <w:b/>
        </w:rPr>
      </w:pPr>
    </w:p>
    <w:p w14:paraId="44FEE626" w14:textId="49FFEAD8" w:rsidR="004B0384" w:rsidRDefault="004B0384" w:rsidP="004B0384">
      <w:pPr>
        <w:jc w:val="center"/>
        <w:rPr>
          <w:b/>
        </w:rPr>
      </w:pPr>
    </w:p>
    <w:p w14:paraId="297A0956" w14:textId="77777777" w:rsidR="004B0384" w:rsidRDefault="004B0384" w:rsidP="004B0384">
      <w:pPr>
        <w:jc w:val="center"/>
        <w:rPr>
          <w:b/>
        </w:rPr>
      </w:pPr>
    </w:p>
    <w:p w14:paraId="49C4F4BF" w14:textId="77777777" w:rsidR="004B0384" w:rsidRDefault="004B0384" w:rsidP="004B0384">
      <w:pPr>
        <w:jc w:val="center"/>
        <w:rPr>
          <w:b/>
        </w:rPr>
      </w:pPr>
    </w:p>
    <w:p w14:paraId="23EE1F53" w14:textId="77777777" w:rsidR="004B0384" w:rsidRDefault="004B0384" w:rsidP="004B0384">
      <w:pPr>
        <w:jc w:val="center"/>
        <w:rPr>
          <w:b/>
        </w:rPr>
      </w:pPr>
    </w:p>
    <w:p w14:paraId="11B7413E" w14:textId="3E4E9B99" w:rsidR="004B0384" w:rsidRDefault="004B0384" w:rsidP="004B0384">
      <w:pPr>
        <w:jc w:val="center"/>
        <w:rPr>
          <w:sz w:val="32"/>
          <w:szCs w:val="32"/>
        </w:rPr>
      </w:pPr>
      <w:r>
        <w:rPr>
          <w:sz w:val="32"/>
          <w:szCs w:val="32"/>
        </w:rPr>
        <w:t>RĪGA 2020</w:t>
      </w:r>
      <w:r>
        <w:rPr>
          <w:sz w:val="32"/>
          <w:szCs w:val="32"/>
        </w:rPr>
        <w:br w:type="page"/>
      </w:r>
    </w:p>
    <w:p w14:paraId="3F7AF351" w14:textId="0B249539" w:rsidR="00F0549C" w:rsidRDefault="0010434F" w:rsidP="004B0384">
      <w:pPr>
        <w:jc w:val="center"/>
        <w:rPr>
          <w:sz w:val="28"/>
          <w:szCs w:val="28"/>
        </w:rPr>
      </w:pPr>
      <w:r>
        <w:rPr>
          <w:sz w:val="28"/>
          <w:szCs w:val="28"/>
        </w:rPr>
        <w:lastRenderedPageBreak/>
        <w:t>ANOTĀCIJA</w:t>
      </w:r>
    </w:p>
    <w:p w14:paraId="157D5F43" w14:textId="05BC569D" w:rsidR="0010434F" w:rsidRDefault="0010434F" w:rsidP="00631A83">
      <w:pPr>
        <w:pStyle w:val="attlavirsraksts"/>
      </w:pPr>
    </w:p>
    <w:p w14:paraId="255381FE" w14:textId="0FAEAAE8" w:rsidR="0010434F" w:rsidRDefault="0010434F" w:rsidP="0010434F">
      <w:pPr>
        <w:pStyle w:val="Teksts"/>
      </w:pPr>
    </w:p>
    <w:p w14:paraId="3ADF35E6" w14:textId="20238FD0" w:rsidR="0010434F" w:rsidRDefault="0010434F">
      <w:pPr>
        <w:spacing w:after="200" w:line="276" w:lineRule="auto"/>
        <w:rPr>
          <w:szCs w:val="28"/>
        </w:rPr>
      </w:pPr>
      <w:r>
        <w:br w:type="page"/>
      </w:r>
    </w:p>
    <w:p w14:paraId="0F50D2DE" w14:textId="2CF84EBB" w:rsidR="0010434F" w:rsidRDefault="0010434F" w:rsidP="0010434F">
      <w:pPr>
        <w:pStyle w:val="Teksts"/>
        <w:jc w:val="center"/>
        <w:rPr>
          <w:sz w:val="28"/>
        </w:rPr>
      </w:pPr>
      <w:r>
        <w:rPr>
          <w:sz w:val="28"/>
        </w:rPr>
        <w:lastRenderedPageBreak/>
        <w:t>ABSTRACT</w:t>
      </w:r>
    </w:p>
    <w:p w14:paraId="4CF118ED" w14:textId="0FB4B083" w:rsidR="0010434F" w:rsidRDefault="0010434F" w:rsidP="0010434F">
      <w:pPr>
        <w:pStyle w:val="Teksts"/>
        <w:jc w:val="center"/>
      </w:pPr>
      <w:r w:rsidRPr="0010434F">
        <w:t>Processing of integrated</w:t>
      </w:r>
      <w:r>
        <w:t xml:space="preserve"> </w:t>
      </w:r>
      <w:r w:rsidRPr="0010434F">
        <w:t>heterogeneous data sources</w:t>
      </w:r>
      <w:r>
        <w:t xml:space="preserve"> </w:t>
      </w:r>
      <w:r w:rsidRPr="0010434F">
        <w:t>evolution</w:t>
      </w:r>
    </w:p>
    <w:p w14:paraId="21E459D3" w14:textId="5056AB06" w:rsidR="0010434F" w:rsidRDefault="0010434F" w:rsidP="0010434F">
      <w:pPr>
        <w:pStyle w:val="Teksts"/>
      </w:pPr>
    </w:p>
    <w:p w14:paraId="27EBE7F0" w14:textId="202DA51A" w:rsidR="0010434F" w:rsidRDefault="0010434F">
      <w:pPr>
        <w:spacing w:after="200" w:line="276" w:lineRule="auto"/>
        <w:rPr>
          <w:szCs w:val="28"/>
        </w:rPr>
      </w:pPr>
      <w:r>
        <w:br w:type="page"/>
      </w:r>
    </w:p>
    <w:p w14:paraId="122391CB" w14:textId="0C375C59" w:rsidR="0010434F" w:rsidRDefault="0010434F" w:rsidP="0010434F">
      <w:pPr>
        <w:pStyle w:val="Teksts"/>
        <w:jc w:val="center"/>
        <w:rPr>
          <w:sz w:val="28"/>
        </w:rPr>
      </w:pPr>
      <w:r>
        <w:rPr>
          <w:sz w:val="28"/>
        </w:rPr>
        <w:lastRenderedPageBreak/>
        <w:t>SATURA RĀDĪTĀJS</w:t>
      </w:r>
    </w:p>
    <w:p w14:paraId="4D9FB0E0" w14:textId="3A037678" w:rsidR="004C2940" w:rsidRDefault="0001325B" w:rsidP="004C2940">
      <w:pPr>
        <w:pStyle w:val="TOC1"/>
        <w:tabs>
          <w:tab w:val="right" w:leader="dot" w:pos="9016"/>
        </w:tabs>
        <w:spacing w:line="360" w:lineRule="auto"/>
        <w:rPr>
          <w:rFonts w:asciiTheme="minorHAnsi" w:eastAsiaTheme="minorEastAsia" w:hAnsiTheme="minorHAnsi" w:cstheme="minorBidi"/>
          <w:noProof/>
          <w:sz w:val="22"/>
          <w:szCs w:val="22"/>
          <w:lang w:val="en-US" w:eastAsia="en-US"/>
        </w:rPr>
      </w:pPr>
      <w:r>
        <w:fldChar w:fldCharType="begin"/>
      </w:r>
      <w:r>
        <w:instrText xml:space="preserve"> TOC \h \z \t "nodaļas virsraksts,1,apakšnodaļas virsraksts,2" </w:instrText>
      </w:r>
      <w:r>
        <w:fldChar w:fldCharType="separate"/>
      </w:r>
      <w:hyperlink w:anchor="_Toc38612652" w:history="1">
        <w:r w:rsidR="004C2940" w:rsidRPr="00634DAD">
          <w:rPr>
            <w:rStyle w:val="Hyperlink"/>
            <w:rFonts w:eastAsiaTheme="majorEastAsia"/>
            <w:noProof/>
          </w:rPr>
          <w:t>IEVADS</w:t>
        </w:r>
        <w:r w:rsidR="004C2940">
          <w:rPr>
            <w:noProof/>
            <w:webHidden/>
          </w:rPr>
          <w:tab/>
        </w:r>
        <w:r w:rsidR="004C2940">
          <w:rPr>
            <w:noProof/>
            <w:webHidden/>
          </w:rPr>
          <w:fldChar w:fldCharType="begin"/>
        </w:r>
        <w:r w:rsidR="004C2940">
          <w:rPr>
            <w:noProof/>
            <w:webHidden/>
          </w:rPr>
          <w:instrText xml:space="preserve"> PAGEREF _Toc38612652 \h </w:instrText>
        </w:r>
        <w:r w:rsidR="004C2940">
          <w:rPr>
            <w:noProof/>
            <w:webHidden/>
          </w:rPr>
        </w:r>
        <w:r w:rsidR="004C2940">
          <w:rPr>
            <w:noProof/>
            <w:webHidden/>
          </w:rPr>
          <w:fldChar w:fldCharType="separate"/>
        </w:r>
        <w:r w:rsidR="004C2940">
          <w:rPr>
            <w:noProof/>
            <w:webHidden/>
          </w:rPr>
          <w:t>6</w:t>
        </w:r>
        <w:r w:rsidR="004C2940">
          <w:rPr>
            <w:noProof/>
            <w:webHidden/>
          </w:rPr>
          <w:fldChar w:fldCharType="end"/>
        </w:r>
      </w:hyperlink>
    </w:p>
    <w:p w14:paraId="02515FA4" w14:textId="69697BB7" w:rsidR="004C2940" w:rsidRDefault="004C2940">
      <w:pPr>
        <w:pStyle w:val="TOC1"/>
        <w:tabs>
          <w:tab w:val="left" w:pos="440"/>
          <w:tab w:val="right" w:leader="dot" w:pos="9016"/>
        </w:tabs>
        <w:rPr>
          <w:rFonts w:asciiTheme="minorHAnsi" w:eastAsiaTheme="minorEastAsia" w:hAnsiTheme="minorHAnsi" w:cstheme="minorBidi"/>
          <w:noProof/>
          <w:sz w:val="22"/>
          <w:szCs w:val="22"/>
          <w:lang w:val="en-US" w:eastAsia="en-US"/>
        </w:rPr>
      </w:pPr>
      <w:hyperlink w:anchor="_Toc38612653" w:history="1">
        <w:r w:rsidRPr="00634DAD">
          <w:rPr>
            <w:rStyle w:val="Hyperlink"/>
            <w:rFonts w:eastAsiaTheme="majorEastAsia"/>
            <w:noProof/>
          </w:rPr>
          <w:t>1.</w:t>
        </w:r>
        <w:r>
          <w:rPr>
            <w:rFonts w:asciiTheme="minorHAnsi" w:eastAsiaTheme="minorEastAsia" w:hAnsiTheme="minorHAnsi" w:cstheme="minorBidi"/>
            <w:noProof/>
            <w:sz w:val="22"/>
            <w:szCs w:val="22"/>
            <w:lang w:val="en-US" w:eastAsia="en-US"/>
          </w:rPr>
          <w:tab/>
        </w:r>
        <w:r w:rsidRPr="00634DAD">
          <w:rPr>
            <w:rStyle w:val="Hyperlink"/>
            <w:rFonts w:eastAsiaTheme="majorEastAsia"/>
            <w:noProof/>
          </w:rPr>
          <w:t>[..teorētiskā daļa..]</w:t>
        </w:r>
        <w:r>
          <w:rPr>
            <w:noProof/>
            <w:webHidden/>
          </w:rPr>
          <w:tab/>
        </w:r>
        <w:r>
          <w:rPr>
            <w:noProof/>
            <w:webHidden/>
          </w:rPr>
          <w:fldChar w:fldCharType="begin"/>
        </w:r>
        <w:r>
          <w:rPr>
            <w:noProof/>
            <w:webHidden/>
          </w:rPr>
          <w:instrText xml:space="preserve"> PAGEREF _Toc38612653 \h </w:instrText>
        </w:r>
        <w:r>
          <w:rPr>
            <w:noProof/>
            <w:webHidden/>
          </w:rPr>
        </w:r>
        <w:r>
          <w:rPr>
            <w:noProof/>
            <w:webHidden/>
          </w:rPr>
          <w:fldChar w:fldCharType="separate"/>
        </w:r>
        <w:r>
          <w:rPr>
            <w:noProof/>
            <w:webHidden/>
          </w:rPr>
          <w:t>7</w:t>
        </w:r>
        <w:r>
          <w:rPr>
            <w:noProof/>
            <w:webHidden/>
          </w:rPr>
          <w:fldChar w:fldCharType="end"/>
        </w:r>
      </w:hyperlink>
    </w:p>
    <w:p w14:paraId="06CEB707" w14:textId="69A63688" w:rsidR="004C2940" w:rsidRDefault="004C2940">
      <w:pPr>
        <w:pStyle w:val="TOC1"/>
        <w:tabs>
          <w:tab w:val="left" w:pos="440"/>
          <w:tab w:val="right" w:leader="dot" w:pos="9016"/>
        </w:tabs>
        <w:rPr>
          <w:rFonts w:asciiTheme="minorHAnsi" w:eastAsiaTheme="minorEastAsia" w:hAnsiTheme="minorHAnsi" w:cstheme="minorBidi"/>
          <w:noProof/>
          <w:sz w:val="22"/>
          <w:szCs w:val="22"/>
          <w:lang w:val="en-US" w:eastAsia="en-US"/>
        </w:rPr>
      </w:pPr>
      <w:hyperlink w:anchor="_Toc38612654" w:history="1">
        <w:r w:rsidRPr="00634DAD">
          <w:rPr>
            <w:rStyle w:val="Hyperlink"/>
            <w:rFonts w:eastAsiaTheme="majorEastAsia"/>
            <w:noProof/>
          </w:rPr>
          <w:t>2.</w:t>
        </w:r>
        <w:r>
          <w:rPr>
            <w:rFonts w:asciiTheme="minorHAnsi" w:eastAsiaTheme="minorEastAsia" w:hAnsiTheme="minorHAnsi" w:cstheme="minorBidi"/>
            <w:noProof/>
            <w:sz w:val="22"/>
            <w:szCs w:val="22"/>
            <w:lang w:val="en-US" w:eastAsia="en-US"/>
          </w:rPr>
          <w:tab/>
        </w:r>
        <w:r w:rsidRPr="00634DAD">
          <w:rPr>
            <w:rStyle w:val="Hyperlink"/>
            <w:rFonts w:eastAsiaTheme="majorEastAsia"/>
            <w:noProof/>
          </w:rPr>
          <w:t>evolūcijas apstrādes mehānisma izstrāde</w:t>
        </w:r>
        <w:r>
          <w:rPr>
            <w:noProof/>
            <w:webHidden/>
          </w:rPr>
          <w:tab/>
        </w:r>
        <w:r>
          <w:rPr>
            <w:noProof/>
            <w:webHidden/>
          </w:rPr>
          <w:fldChar w:fldCharType="begin"/>
        </w:r>
        <w:r>
          <w:rPr>
            <w:noProof/>
            <w:webHidden/>
          </w:rPr>
          <w:instrText xml:space="preserve"> PAGEREF _Toc38612654 \h </w:instrText>
        </w:r>
        <w:r>
          <w:rPr>
            <w:noProof/>
            <w:webHidden/>
          </w:rPr>
        </w:r>
        <w:r>
          <w:rPr>
            <w:noProof/>
            <w:webHidden/>
          </w:rPr>
          <w:fldChar w:fldCharType="separate"/>
        </w:r>
        <w:r>
          <w:rPr>
            <w:noProof/>
            <w:webHidden/>
          </w:rPr>
          <w:t>8</w:t>
        </w:r>
        <w:r>
          <w:rPr>
            <w:noProof/>
            <w:webHidden/>
          </w:rPr>
          <w:fldChar w:fldCharType="end"/>
        </w:r>
      </w:hyperlink>
    </w:p>
    <w:p w14:paraId="43502D9C" w14:textId="3EE9BBD6" w:rsidR="004C2940" w:rsidRDefault="004C2940">
      <w:pPr>
        <w:pStyle w:val="TOC2"/>
        <w:tabs>
          <w:tab w:val="left" w:pos="880"/>
          <w:tab w:val="right" w:leader="dot" w:pos="9016"/>
        </w:tabs>
        <w:rPr>
          <w:rFonts w:asciiTheme="minorHAnsi" w:eastAsiaTheme="minorEastAsia" w:hAnsiTheme="minorHAnsi" w:cstheme="minorBidi"/>
          <w:noProof/>
          <w:sz w:val="22"/>
          <w:szCs w:val="22"/>
          <w:lang w:val="en-US" w:eastAsia="en-US"/>
        </w:rPr>
      </w:pPr>
      <w:hyperlink w:anchor="_Toc38612655" w:history="1">
        <w:r w:rsidRPr="00634DAD">
          <w:rPr>
            <w:rStyle w:val="Hyperlink"/>
            <w:rFonts w:eastAsiaTheme="majorEastAsia"/>
            <w:noProof/>
          </w:rPr>
          <w:t>2.1.</w:t>
        </w:r>
        <w:r>
          <w:rPr>
            <w:rFonts w:asciiTheme="minorHAnsi" w:eastAsiaTheme="minorEastAsia" w:hAnsiTheme="minorHAnsi" w:cstheme="minorBidi"/>
            <w:noProof/>
            <w:sz w:val="22"/>
            <w:szCs w:val="22"/>
            <w:lang w:val="en-US" w:eastAsia="en-US"/>
          </w:rPr>
          <w:tab/>
        </w:r>
        <w:r w:rsidRPr="00634DAD">
          <w:rPr>
            <w:rStyle w:val="Hyperlink"/>
            <w:rFonts w:eastAsiaTheme="majorEastAsia"/>
            <w:noProof/>
          </w:rPr>
          <w:t>Evolūcijas apstrādes metadati un to glabāšana</w:t>
        </w:r>
        <w:r>
          <w:rPr>
            <w:noProof/>
            <w:webHidden/>
          </w:rPr>
          <w:tab/>
        </w:r>
        <w:r>
          <w:rPr>
            <w:noProof/>
            <w:webHidden/>
          </w:rPr>
          <w:fldChar w:fldCharType="begin"/>
        </w:r>
        <w:r>
          <w:rPr>
            <w:noProof/>
            <w:webHidden/>
          </w:rPr>
          <w:instrText xml:space="preserve"> PAGEREF _Toc38612655 \h </w:instrText>
        </w:r>
        <w:r>
          <w:rPr>
            <w:noProof/>
            <w:webHidden/>
          </w:rPr>
        </w:r>
        <w:r>
          <w:rPr>
            <w:noProof/>
            <w:webHidden/>
          </w:rPr>
          <w:fldChar w:fldCharType="separate"/>
        </w:r>
        <w:r>
          <w:rPr>
            <w:noProof/>
            <w:webHidden/>
          </w:rPr>
          <w:t>8</w:t>
        </w:r>
        <w:r>
          <w:rPr>
            <w:noProof/>
            <w:webHidden/>
          </w:rPr>
          <w:fldChar w:fldCharType="end"/>
        </w:r>
      </w:hyperlink>
    </w:p>
    <w:p w14:paraId="75F28EA1" w14:textId="165D5721" w:rsidR="004C2940" w:rsidRDefault="004C2940">
      <w:pPr>
        <w:pStyle w:val="TOC2"/>
        <w:tabs>
          <w:tab w:val="left" w:pos="1100"/>
          <w:tab w:val="right" w:leader="dot" w:pos="9016"/>
        </w:tabs>
        <w:rPr>
          <w:rFonts w:asciiTheme="minorHAnsi" w:eastAsiaTheme="minorEastAsia" w:hAnsiTheme="minorHAnsi" w:cstheme="minorBidi"/>
          <w:noProof/>
          <w:sz w:val="22"/>
          <w:szCs w:val="22"/>
          <w:lang w:val="en-US" w:eastAsia="en-US"/>
        </w:rPr>
      </w:pPr>
      <w:hyperlink w:anchor="_Toc38612656" w:history="1">
        <w:r w:rsidRPr="00634DAD">
          <w:rPr>
            <w:rStyle w:val="Hyperlink"/>
            <w:rFonts w:eastAsiaTheme="majorEastAsia"/>
            <w:noProof/>
          </w:rPr>
          <w:t>2.1.1.</w:t>
        </w:r>
        <w:r>
          <w:rPr>
            <w:rFonts w:asciiTheme="minorHAnsi" w:eastAsiaTheme="minorEastAsia" w:hAnsiTheme="minorHAnsi" w:cstheme="minorBidi"/>
            <w:noProof/>
            <w:sz w:val="22"/>
            <w:szCs w:val="22"/>
            <w:lang w:val="en-US" w:eastAsia="en-US"/>
          </w:rPr>
          <w:tab/>
        </w:r>
        <w:r w:rsidRPr="00634DAD">
          <w:rPr>
            <w:rStyle w:val="Hyperlink"/>
            <w:rFonts w:eastAsiaTheme="majorEastAsia"/>
            <w:noProof/>
          </w:rPr>
          <w:t>Izmaiņu adaptācijas scenāriji un operācijas</w:t>
        </w:r>
        <w:r>
          <w:rPr>
            <w:noProof/>
            <w:webHidden/>
          </w:rPr>
          <w:tab/>
        </w:r>
        <w:r>
          <w:rPr>
            <w:noProof/>
            <w:webHidden/>
          </w:rPr>
          <w:fldChar w:fldCharType="begin"/>
        </w:r>
        <w:r>
          <w:rPr>
            <w:noProof/>
            <w:webHidden/>
          </w:rPr>
          <w:instrText xml:space="preserve"> PAGEREF _Toc38612656 \h </w:instrText>
        </w:r>
        <w:r>
          <w:rPr>
            <w:noProof/>
            <w:webHidden/>
          </w:rPr>
        </w:r>
        <w:r>
          <w:rPr>
            <w:noProof/>
            <w:webHidden/>
          </w:rPr>
          <w:fldChar w:fldCharType="separate"/>
        </w:r>
        <w:r>
          <w:rPr>
            <w:noProof/>
            <w:webHidden/>
          </w:rPr>
          <w:t>10</w:t>
        </w:r>
        <w:r>
          <w:rPr>
            <w:noProof/>
            <w:webHidden/>
          </w:rPr>
          <w:fldChar w:fldCharType="end"/>
        </w:r>
      </w:hyperlink>
    </w:p>
    <w:p w14:paraId="7556A6A7" w14:textId="44C13F8C" w:rsidR="004C2940" w:rsidRDefault="004C2940">
      <w:pPr>
        <w:pStyle w:val="TOC2"/>
        <w:tabs>
          <w:tab w:val="left" w:pos="1100"/>
          <w:tab w:val="right" w:leader="dot" w:pos="9016"/>
        </w:tabs>
        <w:rPr>
          <w:rFonts w:asciiTheme="minorHAnsi" w:eastAsiaTheme="minorEastAsia" w:hAnsiTheme="minorHAnsi" w:cstheme="minorBidi"/>
          <w:noProof/>
          <w:sz w:val="22"/>
          <w:szCs w:val="22"/>
          <w:lang w:val="en-US" w:eastAsia="en-US"/>
        </w:rPr>
      </w:pPr>
      <w:hyperlink w:anchor="_Toc38612657" w:history="1">
        <w:r w:rsidRPr="00634DAD">
          <w:rPr>
            <w:rStyle w:val="Hyperlink"/>
            <w:rFonts w:eastAsiaTheme="majorEastAsia"/>
            <w:noProof/>
          </w:rPr>
          <w:t>2.1.2.</w:t>
        </w:r>
        <w:r>
          <w:rPr>
            <w:rFonts w:asciiTheme="minorHAnsi" w:eastAsiaTheme="minorEastAsia" w:hAnsiTheme="minorHAnsi" w:cstheme="minorBidi"/>
            <w:noProof/>
            <w:sz w:val="22"/>
            <w:szCs w:val="22"/>
            <w:lang w:val="en-US" w:eastAsia="en-US"/>
          </w:rPr>
          <w:tab/>
        </w:r>
        <w:r w:rsidRPr="00634DAD">
          <w:rPr>
            <w:rStyle w:val="Hyperlink"/>
            <w:rFonts w:eastAsiaTheme="majorEastAsia"/>
            <w:noProof/>
          </w:rPr>
          <w:t>Izmaiņu adaptācijas scenāriju zarošanās nosacījumi</w:t>
        </w:r>
        <w:r>
          <w:rPr>
            <w:noProof/>
            <w:webHidden/>
          </w:rPr>
          <w:tab/>
        </w:r>
        <w:r>
          <w:rPr>
            <w:noProof/>
            <w:webHidden/>
          </w:rPr>
          <w:fldChar w:fldCharType="begin"/>
        </w:r>
        <w:r>
          <w:rPr>
            <w:noProof/>
            <w:webHidden/>
          </w:rPr>
          <w:instrText xml:space="preserve"> PAGEREF _Toc38612657 \h </w:instrText>
        </w:r>
        <w:r>
          <w:rPr>
            <w:noProof/>
            <w:webHidden/>
          </w:rPr>
        </w:r>
        <w:r>
          <w:rPr>
            <w:noProof/>
            <w:webHidden/>
          </w:rPr>
          <w:fldChar w:fldCharType="separate"/>
        </w:r>
        <w:r>
          <w:rPr>
            <w:noProof/>
            <w:webHidden/>
          </w:rPr>
          <w:t>11</w:t>
        </w:r>
        <w:r>
          <w:rPr>
            <w:noProof/>
            <w:webHidden/>
          </w:rPr>
          <w:fldChar w:fldCharType="end"/>
        </w:r>
      </w:hyperlink>
    </w:p>
    <w:p w14:paraId="184451BA" w14:textId="0F833827" w:rsidR="004C2940" w:rsidRDefault="004C2940">
      <w:pPr>
        <w:pStyle w:val="TOC2"/>
        <w:tabs>
          <w:tab w:val="left" w:pos="1100"/>
          <w:tab w:val="right" w:leader="dot" w:pos="9016"/>
        </w:tabs>
        <w:rPr>
          <w:rFonts w:asciiTheme="minorHAnsi" w:eastAsiaTheme="minorEastAsia" w:hAnsiTheme="minorHAnsi" w:cstheme="minorBidi"/>
          <w:noProof/>
          <w:sz w:val="22"/>
          <w:szCs w:val="22"/>
          <w:lang w:val="en-US" w:eastAsia="en-US"/>
        </w:rPr>
      </w:pPr>
      <w:hyperlink w:anchor="_Toc38612658" w:history="1">
        <w:r w:rsidRPr="00634DAD">
          <w:rPr>
            <w:rStyle w:val="Hyperlink"/>
            <w:rFonts w:eastAsiaTheme="majorEastAsia"/>
            <w:noProof/>
          </w:rPr>
          <w:t>2.1.3.</w:t>
        </w:r>
        <w:r>
          <w:rPr>
            <w:rFonts w:asciiTheme="minorHAnsi" w:eastAsiaTheme="minorEastAsia" w:hAnsiTheme="minorHAnsi" w:cstheme="minorBidi"/>
            <w:noProof/>
            <w:sz w:val="22"/>
            <w:szCs w:val="22"/>
            <w:lang w:val="en-US" w:eastAsia="en-US"/>
          </w:rPr>
          <w:tab/>
        </w:r>
        <w:r w:rsidRPr="00634DAD">
          <w:rPr>
            <w:rStyle w:val="Hyperlink"/>
            <w:rFonts w:eastAsiaTheme="majorEastAsia"/>
            <w:noProof/>
          </w:rPr>
          <w:t>Izmaiņu adaptācijas procesa papildus informācija</w:t>
        </w:r>
        <w:r>
          <w:rPr>
            <w:noProof/>
            <w:webHidden/>
          </w:rPr>
          <w:tab/>
        </w:r>
        <w:r>
          <w:rPr>
            <w:noProof/>
            <w:webHidden/>
          </w:rPr>
          <w:fldChar w:fldCharType="begin"/>
        </w:r>
        <w:r>
          <w:rPr>
            <w:noProof/>
            <w:webHidden/>
          </w:rPr>
          <w:instrText xml:space="preserve"> PAGEREF _Toc38612658 \h </w:instrText>
        </w:r>
        <w:r>
          <w:rPr>
            <w:noProof/>
            <w:webHidden/>
          </w:rPr>
        </w:r>
        <w:r>
          <w:rPr>
            <w:noProof/>
            <w:webHidden/>
          </w:rPr>
          <w:fldChar w:fldCharType="separate"/>
        </w:r>
        <w:r>
          <w:rPr>
            <w:noProof/>
            <w:webHidden/>
          </w:rPr>
          <w:t>13</w:t>
        </w:r>
        <w:r>
          <w:rPr>
            <w:noProof/>
            <w:webHidden/>
          </w:rPr>
          <w:fldChar w:fldCharType="end"/>
        </w:r>
      </w:hyperlink>
    </w:p>
    <w:p w14:paraId="10000632" w14:textId="68393A63" w:rsidR="004C2940" w:rsidRDefault="004C2940">
      <w:pPr>
        <w:pStyle w:val="TOC2"/>
        <w:tabs>
          <w:tab w:val="left" w:pos="880"/>
          <w:tab w:val="right" w:leader="dot" w:pos="9016"/>
        </w:tabs>
        <w:rPr>
          <w:rFonts w:asciiTheme="minorHAnsi" w:eastAsiaTheme="minorEastAsia" w:hAnsiTheme="minorHAnsi" w:cstheme="minorBidi"/>
          <w:noProof/>
          <w:sz w:val="22"/>
          <w:szCs w:val="22"/>
          <w:lang w:val="en-US" w:eastAsia="en-US"/>
        </w:rPr>
      </w:pPr>
      <w:hyperlink w:anchor="_Toc38612659" w:history="1">
        <w:r w:rsidRPr="00634DAD">
          <w:rPr>
            <w:rStyle w:val="Hyperlink"/>
            <w:rFonts w:eastAsiaTheme="majorEastAsia"/>
            <w:noProof/>
          </w:rPr>
          <w:t>2.2.</w:t>
        </w:r>
        <w:r>
          <w:rPr>
            <w:rFonts w:asciiTheme="minorHAnsi" w:eastAsiaTheme="minorEastAsia" w:hAnsiTheme="minorHAnsi" w:cstheme="minorBidi"/>
            <w:noProof/>
            <w:sz w:val="22"/>
            <w:szCs w:val="22"/>
            <w:lang w:val="en-US" w:eastAsia="en-US"/>
          </w:rPr>
          <w:tab/>
        </w:r>
        <w:r w:rsidRPr="00634DAD">
          <w:rPr>
            <w:rStyle w:val="Hyperlink"/>
            <w:rFonts w:eastAsiaTheme="majorEastAsia"/>
            <w:noProof/>
          </w:rPr>
          <w:t>Izmaiņu adaptācijas scenāriji</w:t>
        </w:r>
        <w:r>
          <w:rPr>
            <w:noProof/>
            <w:webHidden/>
          </w:rPr>
          <w:tab/>
        </w:r>
        <w:r>
          <w:rPr>
            <w:noProof/>
            <w:webHidden/>
          </w:rPr>
          <w:fldChar w:fldCharType="begin"/>
        </w:r>
        <w:r>
          <w:rPr>
            <w:noProof/>
            <w:webHidden/>
          </w:rPr>
          <w:instrText xml:space="preserve"> PAGEREF _Toc38612659 \h </w:instrText>
        </w:r>
        <w:r>
          <w:rPr>
            <w:noProof/>
            <w:webHidden/>
          </w:rPr>
        </w:r>
        <w:r>
          <w:rPr>
            <w:noProof/>
            <w:webHidden/>
          </w:rPr>
          <w:fldChar w:fldCharType="separate"/>
        </w:r>
        <w:r>
          <w:rPr>
            <w:noProof/>
            <w:webHidden/>
          </w:rPr>
          <w:t>13</w:t>
        </w:r>
        <w:r>
          <w:rPr>
            <w:noProof/>
            <w:webHidden/>
          </w:rPr>
          <w:fldChar w:fldCharType="end"/>
        </w:r>
      </w:hyperlink>
    </w:p>
    <w:p w14:paraId="6BFA536D" w14:textId="044612CD" w:rsidR="004C2940" w:rsidRDefault="004C2940">
      <w:pPr>
        <w:pStyle w:val="TOC2"/>
        <w:tabs>
          <w:tab w:val="left" w:pos="1100"/>
          <w:tab w:val="right" w:leader="dot" w:pos="9016"/>
        </w:tabs>
        <w:rPr>
          <w:rFonts w:asciiTheme="minorHAnsi" w:eastAsiaTheme="minorEastAsia" w:hAnsiTheme="minorHAnsi" w:cstheme="minorBidi"/>
          <w:noProof/>
          <w:sz w:val="22"/>
          <w:szCs w:val="22"/>
          <w:lang w:val="en-US" w:eastAsia="en-US"/>
        </w:rPr>
      </w:pPr>
      <w:hyperlink w:anchor="_Toc38612660" w:history="1">
        <w:r w:rsidRPr="00634DAD">
          <w:rPr>
            <w:rStyle w:val="Hyperlink"/>
            <w:rFonts w:eastAsiaTheme="majorEastAsia"/>
            <w:noProof/>
          </w:rPr>
          <w:t>2.2.1.</w:t>
        </w:r>
        <w:r>
          <w:rPr>
            <w:rFonts w:asciiTheme="minorHAnsi" w:eastAsiaTheme="minorEastAsia" w:hAnsiTheme="minorHAnsi" w:cstheme="minorBidi"/>
            <w:noProof/>
            <w:sz w:val="22"/>
            <w:szCs w:val="22"/>
            <w:lang w:val="en-US" w:eastAsia="en-US"/>
          </w:rPr>
          <w:tab/>
        </w:r>
        <w:r w:rsidRPr="00634DAD">
          <w:rPr>
            <w:rStyle w:val="Hyperlink"/>
            <w:rFonts w:eastAsiaTheme="majorEastAsia"/>
            <w:noProof/>
          </w:rPr>
          <w:t>Datu maģistrāles līmeņa pievienošana</w:t>
        </w:r>
        <w:r>
          <w:rPr>
            <w:noProof/>
            <w:webHidden/>
          </w:rPr>
          <w:tab/>
        </w:r>
        <w:r>
          <w:rPr>
            <w:noProof/>
            <w:webHidden/>
          </w:rPr>
          <w:fldChar w:fldCharType="begin"/>
        </w:r>
        <w:r>
          <w:rPr>
            <w:noProof/>
            <w:webHidden/>
          </w:rPr>
          <w:instrText xml:space="preserve"> PAGEREF _Toc38612660 \h </w:instrText>
        </w:r>
        <w:r>
          <w:rPr>
            <w:noProof/>
            <w:webHidden/>
          </w:rPr>
        </w:r>
        <w:r>
          <w:rPr>
            <w:noProof/>
            <w:webHidden/>
          </w:rPr>
          <w:fldChar w:fldCharType="separate"/>
        </w:r>
        <w:r>
          <w:rPr>
            <w:noProof/>
            <w:webHidden/>
          </w:rPr>
          <w:t>14</w:t>
        </w:r>
        <w:r>
          <w:rPr>
            <w:noProof/>
            <w:webHidden/>
          </w:rPr>
          <w:fldChar w:fldCharType="end"/>
        </w:r>
      </w:hyperlink>
    </w:p>
    <w:p w14:paraId="7D5F5D54" w14:textId="4F8260FC" w:rsidR="004C2940" w:rsidRDefault="004C2940">
      <w:pPr>
        <w:pStyle w:val="TOC2"/>
        <w:tabs>
          <w:tab w:val="left" w:pos="1100"/>
          <w:tab w:val="right" w:leader="dot" w:pos="9016"/>
        </w:tabs>
        <w:rPr>
          <w:rFonts w:asciiTheme="minorHAnsi" w:eastAsiaTheme="minorEastAsia" w:hAnsiTheme="minorHAnsi" w:cstheme="minorBidi"/>
          <w:noProof/>
          <w:sz w:val="22"/>
          <w:szCs w:val="22"/>
          <w:lang w:val="en-US" w:eastAsia="en-US"/>
        </w:rPr>
      </w:pPr>
      <w:hyperlink w:anchor="_Toc38612661" w:history="1">
        <w:r w:rsidRPr="00634DAD">
          <w:rPr>
            <w:rStyle w:val="Hyperlink"/>
            <w:rFonts w:eastAsiaTheme="majorEastAsia"/>
            <w:noProof/>
          </w:rPr>
          <w:t>2.2.2.</w:t>
        </w:r>
        <w:r>
          <w:rPr>
            <w:rFonts w:asciiTheme="minorHAnsi" w:eastAsiaTheme="minorEastAsia" w:hAnsiTheme="minorHAnsi" w:cstheme="minorBidi"/>
            <w:noProof/>
            <w:sz w:val="22"/>
            <w:szCs w:val="22"/>
            <w:lang w:val="en-US" w:eastAsia="en-US"/>
          </w:rPr>
          <w:tab/>
        </w:r>
        <w:r w:rsidRPr="00634DAD">
          <w:rPr>
            <w:rStyle w:val="Hyperlink"/>
            <w:rFonts w:eastAsiaTheme="majorEastAsia"/>
            <w:noProof/>
          </w:rPr>
          <w:t>Datu avota pievienošana</w:t>
        </w:r>
        <w:r>
          <w:rPr>
            <w:noProof/>
            <w:webHidden/>
          </w:rPr>
          <w:tab/>
        </w:r>
        <w:r>
          <w:rPr>
            <w:noProof/>
            <w:webHidden/>
          </w:rPr>
          <w:fldChar w:fldCharType="begin"/>
        </w:r>
        <w:r>
          <w:rPr>
            <w:noProof/>
            <w:webHidden/>
          </w:rPr>
          <w:instrText xml:space="preserve"> PAGEREF _Toc38612661 \h </w:instrText>
        </w:r>
        <w:r>
          <w:rPr>
            <w:noProof/>
            <w:webHidden/>
          </w:rPr>
        </w:r>
        <w:r>
          <w:rPr>
            <w:noProof/>
            <w:webHidden/>
          </w:rPr>
          <w:fldChar w:fldCharType="separate"/>
        </w:r>
        <w:r>
          <w:rPr>
            <w:noProof/>
            <w:webHidden/>
          </w:rPr>
          <w:t>15</w:t>
        </w:r>
        <w:r>
          <w:rPr>
            <w:noProof/>
            <w:webHidden/>
          </w:rPr>
          <w:fldChar w:fldCharType="end"/>
        </w:r>
      </w:hyperlink>
    </w:p>
    <w:p w14:paraId="4E8C4C89" w14:textId="28659EAE" w:rsidR="004C2940" w:rsidRDefault="004C2940">
      <w:pPr>
        <w:pStyle w:val="TOC2"/>
        <w:tabs>
          <w:tab w:val="left" w:pos="1100"/>
          <w:tab w:val="right" w:leader="dot" w:pos="9016"/>
        </w:tabs>
        <w:rPr>
          <w:rFonts w:asciiTheme="minorHAnsi" w:eastAsiaTheme="minorEastAsia" w:hAnsiTheme="minorHAnsi" w:cstheme="minorBidi"/>
          <w:noProof/>
          <w:sz w:val="22"/>
          <w:szCs w:val="22"/>
          <w:lang w:val="en-US" w:eastAsia="en-US"/>
        </w:rPr>
      </w:pPr>
      <w:hyperlink w:anchor="_Toc38612662" w:history="1">
        <w:r w:rsidRPr="00634DAD">
          <w:rPr>
            <w:rStyle w:val="Hyperlink"/>
            <w:rFonts w:eastAsiaTheme="majorEastAsia"/>
            <w:noProof/>
          </w:rPr>
          <w:t>2.2.3.</w:t>
        </w:r>
        <w:r>
          <w:rPr>
            <w:rFonts w:asciiTheme="minorHAnsi" w:eastAsiaTheme="minorEastAsia" w:hAnsiTheme="minorHAnsi" w:cstheme="minorBidi"/>
            <w:noProof/>
            <w:sz w:val="22"/>
            <w:szCs w:val="22"/>
            <w:lang w:val="en-US" w:eastAsia="en-US"/>
          </w:rPr>
          <w:tab/>
        </w:r>
        <w:r w:rsidRPr="00634DAD">
          <w:rPr>
            <w:rStyle w:val="Hyperlink"/>
            <w:rFonts w:eastAsiaTheme="majorEastAsia"/>
            <w:noProof/>
          </w:rPr>
          <w:t>Datu kopas pievienošana</w:t>
        </w:r>
        <w:r>
          <w:rPr>
            <w:noProof/>
            <w:webHidden/>
          </w:rPr>
          <w:tab/>
        </w:r>
        <w:r>
          <w:rPr>
            <w:noProof/>
            <w:webHidden/>
          </w:rPr>
          <w:fldChar w:fldCharType="begin"/>
        </w:r>
        <w:r>
          <w:rPr>
            <w:noProof/>
            <w:webHidden/>
          </w:rPr>
          <w:instrText xml:space="preserve"> PAGEREF _Toc38612662 \h </w:instrText>
        </w:r>
        <w:r>
          <w:rPr>
            <w:noProof/>
            <w:webHidden/>
          </w:rPr>
        </w:r>
        <w:r>
          <w:rPr>
            <w:noProof/>
            <w:webHidden/>
          </w:rPr>
          <w:fldChar w:fldCharType="separate"/>
        </w:r>
        <w:r>
          <w:rPr>
            <w:noProof/>
            <w:webHidden/>
          </w:rPr>
          <w:t>15</w:t>
        </w:r>
        <w:r>
          <w:rPr>
            <w:noProof/>
            <w:webHidden/>
          </w:rPr>
          <w:fldChar w:fldCharType="end"/>
        </w:r>
      </w:hyperlink>
    </w:p>
    <w:p w14:paraId="776108B2" w14:textId="3E468C0F" w:rsidR="004C2940" w:rsidRDefault="004C2940">
      <w:pPr>
        <w:pStyle w:val="TOC2"/>
        <w:tabs>
          <w:tab w:val="left" w:pos="1100"/>
          <w:tab w:val="right" w:leader="dot" w:pos="9016"/>
        </w:tabs>
        <w:rPr>
          <w:rFonts w:asciiTheme="minorHAnsi" w:eastAsiaTheme="minorEastAsia" w:hAnsiTheme="minorHAnsi" w:cstheme="minorBidi"/>
          <w:noProof/>
          <w:sz w:val="22"/>
          <w:szCs w:val="22"/>
          <w:lang w:val="en-US" w:eastAsia="en-US"/>
        </w:rPr>
      </w:pPr>
      <w:hyperlink w:anchor="_Toc38612663" w:history="1">
        <w:r w:rsidRPr="00634DAD">
          <w:rPr>
            <w:rStyle w:val="Hyperlink"/>
            <w:rFonts w:eastAsiaTheme="majorEastAsia"/>
            <w:noProof/>
          </w:rPr>
          <w:t>2.2.4.</w:t>
        </w:r>
        <w:r>
          <w:rPr>
            <w:rFonts w:asciiTheme="minorHAnsi" w:eastAsiaTheme="minorEastAsia" w:hAnsiTheme="minorHAnsi" w:cstheme="minorBidi"/>
            <w:noProof/>
            <w:sz w:val="22"/>
            <w:szCs w:val="22"/>
            <w:lang w:val="en-US" w:eastAsia="en-US"/>
          </w:rPr>
          <w:tab/>
        </w:r>
        <w:r w:rsidRPr="00634DAD">
          <w:rPr>
            <w:rStyle w:val="Hyperlink"/>
            <w:rFonts w:eastAsiaTheme="majorEastAsia"/>
            <w:noProof/>
          </w:rPr>
          <w:t>Metadatu īpašības pievienošana</w:t>
        </w:r>
        <w:r>
          <w:rPr>
            <w:noProof/>
            <w:webHidden/>
          </w:rPr>
          <w:tab/>
        </w:r>
        <w:r>
          <w:rPr>
            <w:noProof/>
            <w:webHidden/>
          </w:rPr>
          <w:fldChar w:fldCharType="begin"/>
        </w:r>
        <w:r>
          <w:rPr>
            <w:noProof/>
            <w:webHidden/>
          </w:rPr>
          <w:instrText xml:space="preserve"> PAGEREF _Toc38612663 \h </w:instrText>
        </w:r>
        <w:r>
          <w:rPr>
            <w:noProof/>
            <w:webHidden/>
          </w:rPr>
        </w:r>
        <w:r>
          <w:rPr>
            <w:noProof/>
            <w:webHidden/>
          </w:rPr>
          <w:fldChar w:fldCharType="separate"/>
        </w:r>
        <w:r>
          <w:rPr>
            <w:noProof/>
            <w:webHidden/>
          </w:rPr>
          <w:t>17</w:t>
        </w:r>
        <w:r>
          <w:rPr>
            <w:noProof/>
            <w:webHidden/>
          </w:rPr>
          <w:fldChar w:fldCharType="end"/>
        </w:r>
      </w:hyperlink>
    </w:p>
    <w:p w14:paraId="60978834" w14:textId="32D6CC43" w:rsidR="004C2940" w:rsidRDefault="004C2940">
      <w:pPr>
        <w:pStyle w:val="TOC2"/>
        <w:tabs>
          <w:tab w:val="left" w:pos="1100"/>
          <w:tab w:val="right" w:leader="dot" w:pos="9016"/>
        </w:tabs>
        <w:rPr>
          <w:rFonts w:asciiTheme="minorHAnsi" w:eastAsiaTheme="minorEastAsia" w:hAnsiTheme="minorHAnsi" w:cstheme="minorBidi"/>
          <w:noProof/>
          <w:sz w:val="22"/>
          <w:szCs w:val="22"/>
          <w:lang w:val="en-US" w:eastAsia="en-US"/>
        </w:rPr>
      </w:pPr>
      <w:hyperlink w:anchor="_Toc38612664" w:history="1">
        <w:r w:rsidRPr="00634DAD">
          <w:rPr>
            <w:rStyle w:val="Hyperlink"/>
            <w:rFonts w:eastAsiaTheme="majorEastAsia"/>
            <w:noProof/>
          </w:rPr>
          <w:t>2.2.5.</w:t>
        </w:r>
        <w:r>
          <w:rPr>
            <w:rFonts w:asciiTheme="minorHAnsi" w:eastAsiaTheme="minorEastAsia" w:hAnsiTheme="minorHAnsi" w:cstheme="minorBidi"/>
            <w:noProof/>
            <w:sz w:val="22"/>
            <w:szCs w:val="22"/>
            <w:lang w:val="en-US" w:eastAsia="en-US"/>
          </w:rPr>
          <w:tab/>
        </w:r>
        <w:r w:rsidRPr="00634DAD">
          <w:rPr>
            <w:rStyle w:val="Hyperlink"/>
            <w:rFonts w:eastAsiaTheme="majorEastAsia"/>
            <w:noProof/>
          </w:rPr>
          <w:t>Datu vienības pievienošana</w:t>
        </w:r>
        <w:r>
          <w:rPr>
            <w:noProof/>
            <w:webHidden/>
          </w:rPr>
          <w:tab/>
        </w:r>
        <w:r>
          <w:rPr>
            <w:noProof/>
            <w:webHidden/>
          </w:rPr>
          <w:fldChar w:fldCharType="begin"/>
        </w:r>
        <w:r>
          <w:rPr>
            <w:noProof/>
            <w:webHidden/>
          </w:rPr>
          <w:instrText xml:space="preserve"> PAGEREF _Toc38612664 \h </w:instrText>
        </w:r>
        <w:r>
          <w:rPr>
            <w:noProof/>
            <w:webHidden/>
          </w:rPr>
        </w:r>
        <w:r>
          <w:rPr>
            <w:noProof/>
            <w:webHidden/>
          </w:rPr>
          <w:fldChar w:fldCharType="separate"/>
        </w:r>
        <w:r>
          <w:rPr>
            <w:noProof/>
            <w:webHidden/>
          </w:rPr>
          <w:t>17</w:t>
        </w:r>
        <w:r>
          <w:rPr>
            <w:noProof/>
            <w:webHidden/>
          </w:rPr>
          <w:fldChar w:fldCharType="end"/>
        </w:r>
      </w:hyperlink>
    </w:p>
    <w:p w14:paraId="30511054" w14:textId="15D7235E" w:rsidR="004C2940" w:rsidRDefault="004C2940">
      <w:pPr>
        <w:pStyle w:val="TOC2"/>
        <w:tabs>
          <w:tab w:val="left" w:pos="1100"/>
          <w:tab w:val="right" w:leader="dot" w:pos="9016"/>
        </w:tabs>
        <w:rPr>
          <w:rFonts w:asciiTheme="minorHAnsi" w:eastAsiaTheme="minorEastAsia" w:hAnsiTheme="minorHAnsi" w:cstheme="minorBidi"/>
          <w:noProof/>
          <w:sz w:val="22"/>
          <w:szCs w:val="22"/>
          <w:lang w:val="en-US" w:eastAsia="en-US"/>
        </w:rPr>
      </w:pPr>
      <w:hyperlink w:anchor="_Toc38612665" w:history="1">
        <w:r w:rsidRPr="00634DAD">
          <w:rPr>
            <w:rStyle w:val="Hyperlink"/>
            <w:rFonts w:eastAsiaTheme="majorEastAsia"/>
            <w:noProof/>
          </w:rPr>
          <w:t>2.2.6.</w:t>
        </w:r>
        <w:r>
          <w:rPr>
            <w:rFonts w:asciiTheme="minorHAnsi" w:eastAsiaTheme="minorEastAsia" w:hAnsiTheme="minorHAnsi" w:cstheme="minorBidi"/>
            <w:noProof/>
            <w:sz w:val="22"/>
            <w:szCs w:val="22"/>
            <w:lang w:val="en-US" w:eastAsia="en-US"/>
          </w:rPr>
          <w:tab/>
        </w:r>
        <w:r w:rsidRPr="00634DAD">
          <w:rPr>
            <w:rStyle w:val="Hyperlink"/>
            <w:rFonts w:eastAsiaTheme="majorEastAsia"/>
            <w:noProof/>
          </w:rPr>
          <w:t>Datu avota dzēšana</w:t>
        </w:r>
        <w:r>
          <w:rPr>
            <w:noProof/>
            <w:webHidden/>
          </w:rPr>
          <w:tab/>
        </w:r>
        <w:r>
          <w:rPr>
            <w:noProof/>
            <w:webHidden/>
          </w:rPr>
          <w:fldChar w:fldCharType="begin"/>
        </w:r>
        <w:r>
          <w:rPr>
            <w:noProof/>
            <w:webHidden/>
          </w:rPr>
          <w:instrText xml:space="preserve"> PAGEREF _Toc38612665 \h </w:instrText>
        </w:r>
        <w:r>
          <w:rPr>
            <w:noProof/>
            <w:webHidden/>
          </w:rPr>
        </w:r>
        <w:r>
          <w:rPr>
            <w:noProof/>
            <w:webHidden/>
          </w:rPr>
          <w:fldChar w:fldCharType="separate"/>
        </w:r>
        <w:r>
          <w:rPr>
            <w:noProof/>
            <w:webHidden/>
          </w:rPr>
          <w:t>19</w:t>
        </w:r>
        <w:r>
          <w:rPr>
            <w:noProof/>
            <w:webHidden/>
          </w:rPr>
          <w:fldChar w:fldCharType="end"/>
        </w:r>
      </w:hyperlink>
    </w:p>
    <w:p w14:paraId="30EC2D66" w14:textId="5347CF6C" w:rsidR="004C2940" w:rsidRDefault="004C2940">
      <w:pPr>
        <w:pStyle w:val="TOC2"/>
        <w:tabs>
          <w:tab w:val="left" w:pos="1100"/>
          <w:tab w:val="right" w:leader="dot" w:pos="9016"/>
        </w:tabs>
        <w:rPr>
          <w:rFonts w:asciiTheme="minorHAnsi" w:eastAsiaTheme="minorEastAsia" w:hAnsiTheme="minorHAnsi" w:cstheme="minorBidi"/>
          <w:noProof/>
          <w:sz w:val="22"/>
          <w:szCs w:val="22"/>
          <w:lang w:val="en-US" w:eastAsia="en-US"/>
        </w:rPr>
      </w:pPr>
      <w:hyperlink w:anchor="_Toc38612666" w:history="1">
        <w:r w:rsidRPr="00634DAD">
          <w:rPr>
            <w:rStyle w:val="Hyperlink"/>
            <w:rFonts w:eastAsiaTheme="majorEastAsia"/>
            <w:noProof/>
          </w:rPr>
          <w:t>2.2.7.</w:t>
        </w:r>
        <w:r>
          <w:rPr>
            <w:rFonts w:asciiTheme="minorHAnsi" w:eastAsiaTheme="minorEastAsia" w:hAnsiTheme="minorHAnsi" w:cstheme="minorBidi"/>
            <w:noProof/>
            <w:sz w:val="22"/>
            <w:szCs w:val="22"/>
            <w:lang w:val="en-US" w:eastAsia="en-US"/>
          </w:rPr>
          <w:tab/>
        </w:r>
        <w:r w:rsidRPr="00634DAD">
          <w:rPr>
            <w:rStyle w:val="Hyperlink"/>
            <w:rFonts w:eastAsiaTheme="majorEastAsia"/>
            <w:noProof/>
          </w:rPr>
          <w:t>Datu maģistrāles līmeņa dzēšana</w:t>
        </w:r>
        <w:r>
          <w:rPr>
            <w:noProof/>
            <w:webHidden/>
          </w:rPr>
          <w:tab/>
        </w:r>
        <w:r>
          <w:rPr>
            <w:noProof/>
            <w:webHidden/>
          </w:rPr>
          <w:fldChar w:fldCharType="begin"/>
        </w:r>
        <w:r>
          <w:rPr>
            <w:noProof/>
            <w:webHidden/>
          </w:rPr>
          <w:instrText xml:space="preserve"> PAGEREF _Toc38612666 \h </w:instrText>
        </w:r>
        <w:r>
          <w:rPr>
            <w:noProof/>
            <w:webHidden/>
          </w:rPr>
        </w:r>
        <w:r>
          <w:rPr>
            <w:noProof/>
            <w:webHidden/>
          </w:rPr>
          <w:fldChar w:fldCharType="separate"/>
        </w:r>
        <w:r>
          <w:rPr>
            <w:noProof/>
            <w:webHidden/>
          </w:rPr>
          <w:t>20</w:t>
        </w:r>
        <w:r>
          <w:rPr>
            <w:noProof/>
            <w:webHidden/>
          </w:rPr>
          <w:fldChar w:fldCharType="end"/>
        </w:r>
      </w:hyperlink>
    </w:p>
    <w:p w14:paraId="6F967573" w14:textId="23432759" w:rsidR="004C2940" w:rsidRDefault="004C2940">
      <w:pPr>
        <w:pStyle w:val="TOC2"/>
        <w:tabs>
          <w:tab w:val="left" w:pos="880"/>
          <w:tab w:val="right" w:leader="dot" w:pos="9016"/>
        </w:tabs>
        <w:rPr>
          <w:rFonts w:asciiTheme="minorHAnsi" w:eastAsiaTheme="minorEastAsia" w:hAnsiTheme="minorHAnsi" w:cstheme="minorBidi"/>
          <w:noProof/>
          <w:sz w:val="22"/>
          <w:szCs w:val="22"/>
          <w:lang w:val="en-US" w:eastAsia="en-US"/>
        </w:rPr>
      </w:pPr>
      <w:hyperlink w:anchor="_Toc38612667" w:history="1">
        <w:r w:rsidRPr="00634DAD">
          <w:rPr>
            <w:rStyle w:val="Hyperlink"/>
            <w:rFonts w:eastAsiaTheme="majorEastAsia"/>
            <w:noProof/>
          </w:rPr>
          <w:t>2.3.</w:t>
        </w:r>
        <w:r>
          <w:rPr>
            <w:rFonts w:asciiTheme="minorHAnsi" w:eastAsiaTheme="minorEastAsia" w:hAnsiTheme="minorHAnsi" w:cstheme="minorBidi"/>
            <w:noProof/>
            <w:sz w:val="22"/>
            <w:szCs w:val="22"/>
            <w:lang w:val="en-US" w:eastAsia="en-US"/>
          </w:rPr>
          <w:tab/>
        </w:r>
        <w:r w:rsidRPr="00634DAD">
          <w:rPr>
            <w:rStyle w:val="Hyperlink"/>
            <w:rFonts w:eastAsiaTheme="majorEastAsia"/>
            <w:noProof/>
          </w:rPr>
          <w:t>Evolūcijas apstrādes funkcionalitāte</w:t>
        </w:r>
        <w:r>
          <w:rPr>
            <w:noProof/>
            <w:webHidden/>
          </w:rPr>
          <w:tab/>
        </w:r>
        <w:r>
          <w:rPr>
            <w:noProof/>
            <w:webHidden/>
          </w:rPr>
          <w:fldChar w:fldCharType="begin"/>
        </w:r>
        <w:r>
          <w:rPr>
            <w:noProof/>
            <w:webHidden/>
          </w:rPr>
          <w:instrText xml:space="preserve"> PAGEREF _Toc38612667 \h </w:instrText>
        </w:r>
        <w:r>
          <w:rPr>
            <w:noProof/>
            <w:webHidden/>
          </w:rPr>
        </w:r>
        <w:r>
          <w:rPr>
            <w:noProof/>
            <w:webHidden/>
          </w:rPr>
          <w:fldChar w:fldCharType="separate"/>
        </w:r>
        <w:r>
          <w:rPr>
            <w:noProof/>
            <w:webHidden/>
          </w:rPr>
          <w:t>21</w:t>
        </w:r>
        <w:r>
          <w:rPr>
            <w:noProof/>
            <w:webHidden/>
          </w:rPr>
          <w:fldChar w:fldCharType="end"/>
        </w:r>
      </w:hyperlink>
    </w:p>
    <w:p w14:paraId="7A249CFB" w14:textId="05A68194" w:rsidR="004C2940" w:rsidRDefault="004C2940">
      <w:pPr>
        <w:pStyle w:val="TOC2"/>
        <w:tabs>
          <w:tab w:val="left" w:pos="1100"/>
          <w:tab w:val="right" w:leader="dot" w:pos="9016"/>
        </w:tabs>
        <w:rPr>
          <w:rFonts w:asciiTheme="minorHAnsi" w:eastAsiaTheme="minorEastAsia" w:hAnsiTheme="minorHAnsi" w:cstheme="minorBidi"/>
          <w:noProof/>
          <w:sz w:val="22"/>
          <w:szCs w:val="22"/>
          <w:lang w:val="en-US" w:eastAsia="en-US"/>
        </w:rPr>
      </w:pPr>
      <w:hyperlink w:anchor="_Toc38612668" w:history="1">
        <w:r w:rsidRPr="00634DAD">
          <w:rPr>
            <w:rStyle w:val="Hyperlink"/>
            <w:rFonts w:eastAsiaTheme="majorEastAsia"/>
            <w:noProof/>
          </w:rPr>
          <w:t>2.3.1.</w:t>
        </w:r>
        <w:r>
          <w:rPr>
            <w:rFonts w:asciiTheme="minorHAnsi" w:eastAsiaTheme="minorEastAsia" w:hAnsiTheme="minorHAnsi" w:cstheme="minorBidi"/>
            <w:noProof/>
            <w:sz w:val="22"/>
            <w:szCs w:val="22"/>
            <w:lang w:val="en-US" w:eastAsia="en-US"/>
          </w:rPr>
          <w:tab/>
        </w:r>
        <w:r w:rsidRPr="00634DAD">
          <w:rPr>
            <w:rStyle w:val="Hyperlink"/>
            <w:rFonts w:eastAsiaTheme="majorEastAsia"/>
            <w:noProof/>
          </w:rPr>
          <w:t>Pirmreizējā izmaiņas apstrāde</w:t>
        </w:r>
        <w:r>
          <w:rPr>
            <w:noProof/>
            <w:webHidden/>
          </w:rPr>
          <w:tab/>
        </w:r>
        <w:r>
          <w:rPr>
            <w:noProof/>
            <w:webHidden/>
          </w:rPr>
          <w:fldChar w:fldCharType="begin"/>
        </w:r>
        <w:r>
          <w:rPr>
            <w:noProof/>
            <w:webHidden/>
          </w:rPr>
          <w:instrText xml:space="preserve"> PAGEREF _Toc38612668 \h </w:instrText>
        </w:r>
        <w:r>
          <w:rPr>
            <w:noProof/>
            <w:webHidden/>
          </w:rPr>
        </w:r>
        <w:r>
          <w:rPr>
            <w:noProof/>
            <w:webHidden/>
          </w:rPr>
          <w:fldChar w:fldCharType="separate"/>
        </w:r>
        <w:r>
          <w:rPr>
            <w:noProof/>
            <w:webHidden/>
          </w:rPr>
          <w:t>21</w:t>
        </w:r>
        <w:r>
          <w:rPr>
            <w:noProof/>
            <w:webHidden/>
          </w:rPr>
          <w:fldChar w:fldCharType="end"/>
        </w:r>
      </w:hyperlink>
    </w:p>
    <w:p w14:paraId="69A75213" w14:textId="2CB54508" w:rsidR="004C2940" w:rsidRDefault="004C2940">
      <w:pPr>
        <w:pStyle w:val="TOC2"/>
        <w:tabs>
          <w:tab w:val="left" w:pos="1100"/>
          <w:tab w:val="right" w:leader="dot" w:pos="9016"/>
        </w:tabs>
        <w:rPr>
          <w:rFonts w:asciiTheme="minorHAnsi" w:eastAsiaTheme="minorEastAsia" w:hAnsiTheme="minorHAnsi" w:cstheme="minorBidi"/>
          <w:noProof/>
          <w:sz w:val="22"/>
          <w:szCs w:val="22"/>
          <w:lang w:val="en-US" w:eastAsia="en-US"/>
        </w:rPr>
      </w:pPr>
      <w:hyperlink w:anchor="_Toc38612669" w:history="1">
        <w:r w:rsidRPr="00634DAD">
          <w:rPr>
            <w:rStyle w:val="Hyperlink"/>
            <w:rFonts w:eastAsiaTheme="majorEastAsia"/>
            <w:noProof/>
          </w:rPr>
          <w:t>2.3.2.</w:t>
        </w:r>
        <w:r>
          <w:rPr>
            <w:rFonts w:asciiTheme="minorHAnsi" w:eastAsiaTheme="minorEastAsia" w:hAnsiTheme="minorHAnsi" w:cstheme="minorBidi"/>
            <w:noProof/>
            <w:sz w:val="22"/>
            <w:szCs w:val="22"/>
            <w:lang w:val="en-US" w:eastAsia="en-US"/>
          </w:rPr>
          <w:tab/>
        </w:r>
        <w:r w:rsidRPr="00634DAD">
          <w:rPr>
            <w:rStyle w:val="Hyperlink"/>
            <w:rFonts w:eastAsiaTheme="majorEastAsia"/>
            <w:noProof/>
          </w:rPr>
          <w:t>Scenārija iegūšana</w:t>
        </w:r>
        <w:r>
          <w:rPr>
            <w:noProof/>
            <w:webHidden/>
          </w:rPr>
          <w:tab/>
        </w:r>
        <w:r>
          <w:rPr>
            <w:noProof/>
            <w:webHidden/>
          </w:rPr>
          <w:fldChar w:fldCharType="begin"/>
        </w:r>
        <w:r>
          <w:rPr>
            <w:noProof/>
            <w:webHidden/>
          </w:rPr>
          <w:instrText xml:space="preserve"> PAGEREF _Toc38612669 \h </w:instrText>
        </w:r>
        <w:r>
          <w:rPr>
            <w:noProof/>
            <w:webHidden/>
          </w:rPr>
        </w:r>
        <w:r>
          <w:rPr>
            <w:noProof/>
            <w:webHidden/>
          </w:rPr>
          <w:fldChar w:fldCharType="separate"/>
        </w:r>
        <w:r>
          <w:rPr>
            <w:noProof/>
            <w:webHidden/>
          </w:rPr>
          <w:t>24</w:t>
        </w:r>
        <w:r>
          <w:rPr>
            <w:noProof/>
            <w:webHidden/>
          </w:rPr>
          <w:fldChar w:fldCharType="end"/>
        </w:r>
      </w:hyperlink>
    </w:p>
    <w:p w14:paraId="53049DB5" w14:textId="7BD44B47" w:rsidR="004C2940" w:rsidRDefault="004C2940">
      <w:pPr>
        <w:pStyle w:val="TOC2"/>
        <w:tabs>
          <w:tab w:val="left" w:pos="1100"/>
          <w:tab w:val="right" w:leader="dot" w:pos="9016"/>
        </w:tabs>
        <w:rPr>
          <w:rFonts w:asciiTheme="minorHAnsi" w:eastAsiaTheme="minorEastAsia" w:hAnsiTheme="minorHAnsi" w:cstheme="minorBidi"/>
          <w:noProof/>
          <w:sz w:val="22"/>
          <w:szCs w:val="22"/>
          <w:lang w:val="en-US" w:eastAsia="en-US"/>
        </w:rPr>
      </w:pPr>
      <w:hyperlink w:anchor="_Toc38612670" w:history="1">
        <w:r w:rsidRPr="00634DAD">
          <w:rPr>
            <w:rStyle w:val="Hyperlink"/>
            <w:rFonts w:eastAsiaTheme="majorEastAsia"/>
            <w:noProof/>
          </w:rPr>
          <w:t>2.3.3.</w:t>
        </w:r>
        <w:r>
          <w:rPr>
            <w:rFonts w:asciiTheme="minorHAnsi" w:eastAsiaTheme="minorEastAsia" w:hAnsiTheme="minorHAnsi" w:cstheme="minorBidi"/>
            <w:noProof/>
            <w:sz w:val="22"/>
            <w:szCs w:val="22"/>
            <w:lang w:val="en-US" w:eastAsia="en-US"/>
          </w:rPr>
          <w:tab/>
        </w:r>
        <w:r w:rsidRPr="00634DAD">
          <w:rPr>
            <w:rStyle w:val="Hyperlink"/>
            <w:rFonts w:eastAsiaTheme="majorEastAsia"/>
            <w:noProof/>
          </w:rPr>
          <w:t>Scenārija izpilde</w:t>
        </w:r>
        <w:r>
          <w:rPr>
            <w:noProof/>
            <w:webHidden/>
          </w:rPr>
          <w:tab/>
        </w:r>
        <w:r>
          <w:rPr>
            <w:noProof/>
            <w:webHidden/>
          </w:rPr>
          <w:fldChar w:fldCharType="begin"/>
        </w:r>
        <w:r>
          <w:rPr>
            <w:noProof/>
            <w:webHidden/>
          </w:rPr>
          <w:instrText xml:space="preserve"> PAGEREF _Toc38612670 \h </w:instrText>
        </w:r>
        <w:r>
          <w:rPr>
            <w:noProof/>
            <w:webHidden/>
          </w:rPr>
        </w:r>
        <w:r>
          <w:rPr>
            <w:noProof/>
            <w:webHidden/>
          </w:rPr>
          <w:fldChar w:fldCharType="separate"/>
        </w:r>
        <w:r>
          <w:rPr>
            <w:noProof/>
            <w:webHidden/>
          </w:rPr>
          <w:t>25</w:t>
        </w:r>
        <w:r>
          <w:rPr>
            <w:noProof/>
            <w:webHidden/>
          </w:rPr>
          <w:fldChar w:fldCharType="end"/>
        </w:r>
      </w:hyperlink>
    </w:p>
    <w:p w14:paraId="73231DCA" w14:textId="4515E693" w:rsidR="004C2940" w:rsidRDefault="004C2940">
      <w:pPr>
        <w:pStyle w:val="TOC1"/>
        <w:tabs>
          <w:tab w:val="right" w:leader="dot" w:pos="9016"/>
        </w:tabs>
        <w:rPr>
          <w:rFonts w:asciiTheme="minorHAnsi" w:eastAsiaTheme="minorEastAsia" w:hAnsiTheme="minorHAnsi" w:cstheme="minorBidi"/>
          <w:noProof/>
          <w:sz w:val="22"/>
          <w:szCs w:val="22"/>
          <w:lang w:val="en-US" w:eastAsia="en-US"/>
        </w:rPr>
      </w:pPr>
      <w:hyperlink w:anchor="_Toc38612671" w:history="1">
        <w:r w:rsidRPr="00634DAD">
          <w:rPr>
            <w:rStyle w:val="Hyperlink"/>
            <w:rFonts w:eastAsiaTheme="majorEastAsia"/>
            <w:noProof/>
          </w:rPr>
          <w:t>REZULTĀTI</w:t>
        </w:r>
        <w:r>
          <w:rPr>
            <w:noProof/>
            <w:webHidden/>
          </w:rPr>
          <w:tab/>
        </w:r>
        <w:r>
          <w:rPr>
            <w:noProof/>
            <w:webHidden/>
          </w:rPr>
          <w:fldChar w:fldCharType="begin"/>
        </w:r>
        <w:r>
          <w:rPr>
            <w:noProof/>
            <w:webHidden/>
          </w:rPr>
          <w:instrText xml:space="preserve"> PAGEREF _Toc38612671 \h </w:instrText>
        </w:r>
        <w:r>
          <w:rPr>
            <w:noProof/>
            <w:webHidden/>
          </w:rPr>
        </w:r>
        <w:r>
          <w:rPr>
            <w:noProof/>
            <w:webHidden/>
          </w:rPr>
          <w:fldChar w:fldCharType="separate"/>
        </w:r>
        <w:r>
          <w:rPr>
            <w:noProof/>
            <w:webHidden/>
          </w:rPr>
          <w:t>27</w:t>
        </w:r>
        <w:r>
          <w:rPr>
            <w:noProof/>
            <w:webHidden/>
          </w:rPr>
          <w:fldChar w:fldCharType="end"/>
        </w:r>
      </w:hyperlink>
    </w:p>
    <w:p w14:paraId="253AC3F3" w14:textId="517D36DD" w:rsidR="004C2940" w:rsidRDefault="004C2940">
      <w:pPr>
        <w:pStyle w:val="TOC1"/>
        <w:tabs>
          <w:tab w:val="right" w:leader="dot" w:pos="9016"/>
        </w:tabs>
        <w:rPr>
          <w:rFonts w:asciiTheme="minorHAnsi" w:eastAsiaTheme="minorEastAsia" w:hAnsiTheme="minorHAnsi" w:cstheme="minorBidi"/>
          <w:noProof/>
          <w:sz w:val="22"/>
          <w:szCs w:val="22"/>
          <w:lang w:val="en-US" w:eastAsia="en-US"/>
        </w:rPr>
      </w:pPr>
      <w:hyperlink w:anchor="_Toc38612672" w:history="1">
        <w:r w:rsidRPr="00634DAD">
          <w:rPr>
            <w:rStyle w:val="Hyperlink"/>
            <w:rFonts w:eastAsiaTheme="majorEastAsia"/>
            <w:noProof/>
          </w:rPr>
          <w:t>SECINĀJUMI</w:t>
        </w:r>
        <w:r>
          <w:rPr>
            <w:noProof/>
            <w:webHidden/>
          </w:rPr>
          <w:tab/>
        </w:r>
        <w:r>
          <w:rPr>
            <w:noProof/>
            <w:webHidden/>
          </w:rPr>
          <w:fldChar w:fldCharType="begin"/>
        </w:r>
        <w:r>
          <w:rPr>
            <w:noProof/>
            <w:webHidden/>
          </w:rPr>
          <w:instrText xml:space="preserve"> PAGEREF _Toc38612672 \h </w:instrText>
        </w:r>
        <w:r>
          <w:rPr>
            <w:noProof/>
            <w:webHidden/>
          </w:rPr>
        </w:r>
        <w:r>
          <w:rPr>
            <w:noProof/>
            <w:webHidden/>
          </w:rPr>
          <w:fldChar w:fldCharType="separate"/>
        </w:r>
        <w:r>
          <w:rPr>
            <w:noProof/>
            <w:webHidden/>
          </w:rPr>
          <w:t>28</w:t>
        </w:r>
        <w:r>
          <w:rPr>
            <w:noProof/>
            <w:webHidden/>
          </w:rPr>
          <w:fldChar w:fldCharType="end"/>
        </w:r>
      </w:hyperlink>
    </w:p>
    <w:p w14:paraId="5A7BF49A" w14:textId="6C346A4F" w:rsidR="004C2940" w:rsidRDefault="004C2940">
      <w:pPr>
        <w:pStyle w:val="TOC1"/>
        <w:tabs>
          <w:tab w:val="right" w:leader="dot" w:pos="9016"/>
        </w:tabs>
        <w:rPr>
          <w:rFonts w:asciiTheme="minorHAnsi" w:eastAsiaTheme="minorEastAsia" w:hAnsiTheme="minorHAnsi" w:cstheme="minorBidi"/>
          <w:noProof/>
          <w:sz w:val="22"/>
          <w:szCs w:val="22"/>
          <w:lang w:val="en-US" w:eastAsia="en-US"/>
        </w:rPr>
      </w:pPr>
      <w:hyperlink w:anchor="_Toc38612673" w:history="1">
        <w:r w:rsidRPr="00634DAD">
          <w:rPr>
            <w:rStyle w:val="Hyperlink"/>
            <w:rFonts w:eastAsiaTheme="majorEastAsia"/>
            <w:noProof/>
          </w:rPr>
          <w:t>IZMANTOTĀ LITERATŪRA UN AVOTI</w:t>
        </w:r>
        <w:r>
          <w:rPr>
            <w:noProof/>
            <w:webHidden/>
          </w:rPr>
          <w:tab/>
        </w:r>
        <w:r>
          <w:rPr>
            <w:noProof/>
            <w:webHidden/>
          </w:rPr>
          <w:fldChar w:fldCharType="begin"/>
        </w:r>
        <w:r>
          <w:rPr>
            <w:noProof/>
            <w:webHidden/>
          </w:rPr>
          <w:instrText xml:space="preserve"> PAGEREF _Toc38612673 \h </w:instrText>
        </w:r>
        <w:r>
          <w:rPr>
            <w:noProof/>
            <w:webHidden/>
          </w:rPr>
        </w:r>
        <w:r>
          <w:rPr>
            <w:noProof/>
            <w:webHidden/>
          </w:rPr>
          <w:fldChar w:fldCharType="separate"/>
        </w:r>
        <w:r>
          <w:rPr>
            <w:noProof/>
            <w:webHidden/>
          </w:rPr>
          <w:t>29</w:t>
        </w:r>
        <w:r>
          <w:rPr>
            <w:noProof/>
            <w:webHidden/>
          </w:rPr>
          <w:fldChar w:fldCharType="end"/>
        </w:r>
      </w:hyperlink>
    </w:p>
    <w:p w14:paraId="6063A20B" w14:textId="612E5E23" w:rsidR="004C2940" w:rsidRDefault="004C2940">
      <w:pPr>
        <w:pStyle w:val="TOC1"/>
        <w:tabs>
          <w:tab w:val="right" w:leader="dot" w:pos="9016"/>
        </w:tabs>
        <w:rPr>
          <w:rFonts w:asciiTheme="minorHAnsi" w:eastAsiaTheme="minorEastAsia" w:hAnsiTheme="minorHAnsi" w:cstheme="minorBidi"/>
          <w:noProof/>
          <w:sz w:val="22"/>
          <w:szCs w:val="22"/>
          <w:lang w:val="en-US" w:eastAsia="en-US"/>
        </w:rPr>
      </w:pPr>
      <w:hyperlink w:anchor="_Toc38612674" w:history="1">
        <w:r w:rsidRPr="00634DAD">
          <w:rPr>
            <w:rStyle w:val="Hyperlink"/>
            <w:rFonts w:eastAsiaTheme="majorEastAsia"/>
            <w:noProof/>
          </w:rPr>
          <w:t>PIELIKUMI</w:t>
        </w:r>
        <w:r>
          <w:rPr>
            <w:noProof/>
            <w:webHidden/>
          </w:rPr>
          <w:tab/>
        </w:r>
        <w:r>
          <w:rPr>
            <w:noProof/>
            <w:webHidden/>
          </w:rPr>
          <w:fldChar w:fldCharType="begin"/>
        </w:r>
        <w:r>
          <w:rPr>
            <w:noProof/>
            <w:webHidden/>
          </w:rPr>
          <w:instrText xml:space="preserve"> PAGEREF _Toc38612674 \h </w:instrText>
        </w:r>
        <w:r>
          <w:rPr>
            <w:noProof/>
            <w:webHidden/>
          </w:rPr>
        </w:r>
        <w:r>
          <w:rPr>
            <w:noProof/>
            <w:webHidden/>
          </w:rPr>
          <w:fldChar w:fldCharType="separate"/>
        </w:r>
        <w:r>
          <w:rPr>
            <w:noProof/>
            <w:webHidden/>
          </w:rPr>
          <w:t>30</w:t>
        </w:r>
        <w:r>
          <w:rPr>
            <w:noProof/>
            <w:webHidden/>
          </w:rPr>
          <w:fldChar w:fldCharType="end"/>
        </w:r>
      </w:hyperlink>
    </w:p>
    <w:p w14:paraId="42DE7E93" w14:textId="694C61A0" w:rsidR="0010434F" w:rsidRPr="0001325B" w:rsidRDefault="0001325B" w:rsidP="00484A3F">
      <w:pPr>
        <w:pStyle w:val="Teksts"/>
      </w:pPr>
      <w:r>
        <w:fldChar w:fldCharType="end"/>
      </w:r>
    </w:p>
    <w:p w14:paraId="6A18449B" w14:textId="400CE884" w:rsidR="0010434F" w:rsidRDefault="0010434F" w:rsidP="00484A3F">
      <w:pPr>
        <w:spacing w:after="200" w:line="360" w:lineRule="auto"/>
        <w:rPr>
          <w:sz w:val="28"/>
          <w:szCs w:val="28"/>
        </w:rPr>
      </w:pPr>
      <w:r>
        <w:rPr>
          <w:sz w:val="28"/>
        </w:rPr>
        <w:br w:type="page"/>
      </w:r>
    </w:p>
    <w:p w14:paraId="4A40F39C" w14:textId="0E1CBDD5" w:rsidR="0010434F" w:rsidRDefault="0010434F" w:rsidP="0010434F">
      <w:pPr>
        <w:pStyle w:val="Teksts"/>
        <w:jc w:val="center"/>
        <w:rPr>
          <w:sz w:val="28"/>
        </w:rPr>
      </w:pPr>
      <w:r>
        <w:rPr>
          <w:sz w:val="28"/>
        </w:rPr>
        <w:lastRenderedPageBreak/>
        <w:t>APZĪMĒJUMU SARAKSTS</w:t>
      </w:r>
    </w:p>
    <w:p w14:paraId="7FAB5843" w14:textId="6B65F1E8" w:rsidR="0010434F" w:rsidRDefault="0010434F" w:rsidP="0010434F">
      <w:pPr>
        <w:pStyle w:val="Teksts"/>
        <w:jc w:val="center"/>
        <w:rPr>
          <w:sz w:val="28"/>
        </w:rPr>
      </w:pPr>
    </w:p>
    <w:p w14:paraId="40FE3CF4" w14:textId="7475373A" w:rsidR="0010434F" w:rsidRDefault="0010434F">
      <w:pPr>
        <w:spacing w:after="200" w:line="276" w:lineRule="auto"/>
        <w:rPr>
          <w:sz w:val="28"/>
          <w:szCs w:val="28"/>
        </w:rPr>
      </w:pPr>
      <w:r>
        <w:rPr>
          <w:sz w:val="28"/>
        </w:rPr>
        <w:br w:type="page"/>
      </w:r>
    </w:p>
    <w:p w14:paraId="4FD49D10" w14:textId="48B5A3A5" w:rsidR="0010434F" w:rsidRDefault="0010434F" w:rsidP="0010434F">
      <w:pPr>
        <w:pStyle w:val="nodaasvirsraksts"/>
      </w:pPr>
      <w:bookmarkStart w:id="0" w:name="_Toc38612652"/>
      <w:r>
        <w:lastRenderedPageBreak/>
        <w:t>IEVADS</w:t>
      </w:r>
      <w:bookmarkEnd w:id="0"/>
    </w:p>
    <w:p w14:paraId="01567698" w14:textId="6D105120" w:rsidR="0010434F" w:rsidRDefault="0010434F" w:rsidP="0010434F">
      <w:pPr>
        <w:pStyle w:val="Teksts"/>
      </w:pPr>
    </w:p>
    <w:p w14:paraId="26052367" w14:textId="2E2BDF4A" w:rsidR="0010434F" w:rsidRDefault="0010434F">
      <w:pPr>
        <w:spacing w:after="200" w:line="276" w:lineRule="auto"/>
        <w:rPr>
          <w:szCs w:val="28"/>
        </w:rPr>
      </w:pPr>
      <w:r>
        <w:br w:type="page"/>
      </w:r>
    </w:p>
    <w:p w14:paraId="6421EE8D" w14:textId="04C97ACE" w:rsidR="0010434F" w:rsidRDefault="0010434F" w:rsidP="0010434F">
      <w:pPr>
        <w:pStyle w:val="Teksts"/>
      </w:pPr>
    </w:p>
    <w:p w14:paraId="5B22553F" w14:textId="77777777" w:rsidR="00627D9C" w:rsidRDefault="00627D9C" w:rsidP="00627D9C">
      <w:pPr>
        <w:pStyle w:val="nodaasvirsraksts"/>
        <w:numPr>
          <w:ilvl w:val="0"/>
          <w:numId w:val="1"/>
        </w:numPr>
        <w:ind w:left="426"/>
      </w:pPr>
      <w:bookmarkStart w:id="1" w:name="_Toc38612653"/>
      <w:r>
        <w:t>[..teorētiskā daļa..]</w:t>
      </w:r>
      <w:bookmarkEnd w:id="1"/>
    </w:p>
    <w:p w14:paraId="14D63A85" w14:textId="77777777" w:rsidR="00627D9C" w:rsidRDefault="00627D9C" w:rsidP="00627D9C">
      <w:pPr>
        <w:pStyle w:val="nodaasvirsraksts"/>
      </w:pPr>
    </w:p>
    <w:p w14:paraId="189B084D" w14:textId="77777777" w:rsidR="00627D9C" w:rsidRDefault="00627D9C">
      <w:pPr>
        <w:spacing w:after="200" w:line="276" w:lineRule="auto"/>
        <w:rPr>
          <w:b/>
          <w:caps/>
          <w:sz w:val="28"/>
          <w:szCs w:val="28"/>
        </w:rPr>
      </w:pPr>
      <w:r>
        <w:br w:type="page"/>
      </w:r>
    </w:p>
    <w:p w14:paraId="329CAC4A" w14:textId="77777777" w:rsidR="00627D9C" w:rsidRDefault="00627D9C" w:rsidP="00627D9C">
      <w:pPr>
        <w:pStyle w:val="nodaasvirsraksts"/>
        <w:numPr>
          <w:ilvl w:val="0"/>
          <w:numId w:val="1"/>
        </w:numPr>
        <w:ind w:left="426"/>
      </w:pPr>
      <w:bookmarkStart w:id="2" w:name="_Toc38612654"/>
      <w:r>
        <w:lastRenderedPageBreak/>
        <w:t>evolūcijas apstrādes mehānisma izstrāde</w:t>
      </w:r>
      <w:bookmarkEnd w:id="2"/>
    </w:p>
    <w:p w14:paraId="54B553F2" w14:textId="77777777" w:rsidR="00627D9C" w:rsidRDefault="00627D9C" w:rsidP="00627D9C">
      <w:pPr>
        <w:pStyle w:val="Teksts"/>
      </w:pPr>
      <w:r>
        <w:t>Lai apstrādātu datu avotu evolūcijas rezultātā radušās izmaiņas un veiksmīgi adaptētu tās sistēmā, nepieciešams izstrādāt mehānismu, kurš darbojas, balstoties uz dažādiem metadatiem:</w:t>
      </w:r>
    </w:p>
    <w:p w14:paraId="47C5CCEC" w14:textId="6560B179" w:rsidR="00627D9C" w:rsidRDefault="00627D9C" w:rsidP="00627D9C">
      <w:pPr>
        <w:pStyle w:val="Teksts"/>
        <w:numPr>
          <w:ilvl w:val="0"/>
          <w:numId w:val="2"/>
        </w:numPr>
        <w:ind w:left="993"/>
      </w:pPr>
      <w:r>
        <w:t>dati par radušos izmaiņu;</w:t>
      </w:r>
    </w:p>
    <w:p w14:paraId="1E36EB34" w14:textId="629DCB19" w:rsidR="00627D9C" w:rsidRDefault="00627D9C" w:rsidP="00627D9C">
      <w:pPr>
        <w:pStyle w:val="Teksts"/>
        <w:numPr>
          <w:ilvl w:val="0"/>
          <w:numId w:val="2"/>
        </w:numPr>
        <w:ind w:left="993"/>
      </w:pPr>
      <w:r>
        <w:t>dati par manuāli veicamajām darbībām;</w:t>
      </w:r>
    </w:p>
    <w:p w14:paraId="4879C77B" w14:textId="05830A85" w:rsidR="00627D9C" w:rsidRDefault="00627D9C" w:rsidP="00627D9C">
      <w:pPr>
        <w:pStyle w:val="Teksts"/>
        <w:numPr>
          <w:ilvl w:val="0"/>
          <w:numId w:val="2"/>
        </w:numPr>
        <w:ind w:left="993"/>
      </w:pPr>
      <w:r>
        <w:t xml:space="preserve">dati par automātiski izpildāmām </w:t>
      </w:r>
      <w:r w:rsidR="00A61D55">
        <w:t>darbībām</w:t>
      </w:r>
      <w:r>
        <w:t>;</w:t>
      </w:r>
    </w:p>
    <w:p w14:paraId="6BC06073" w14:textId="07D176AF" w:rsidR="00627D9C" w:rsidRDefault="00627D9C" w:rsidP="00627D9C">
      <w:pPr>
        <w:pStyle w:val="Teksts"/>
        <w:numPr>
          <w:ilvl w:val="0"/>
          <w:numId w:val="2"/>
        </w:numPr>
        <w:ind w:left="993"/>
      </w:pPr>
      <w:r>
        <w:t>kopējie izmaiņu adaptācijas scenāriji;</w:t>
      </w:r>
    </w:p>
    <w:p w14:paraId="55B9A5DE" w14:textId="10732938" w:rsidR="00627D9C" w:rsidRDefault="00627D9C" w:rsidP="00627D9C">
      <w:pPr>
        <w:pStyle w:val="Teksts"/>
        <w:numPr>
          <w:ilvl w:val="0"/>
          <w:numId w:val="2"/>
        </w:numPr>
        <w:ind w:left="993"/>
      </w:pPr>
      <w:r>
        <w:t>izstrādātāja pievienotie papildus dati;</w:t>
      </w:r>
    </w:p>
    <w:p w14:paraId="6570AF41" w14:textId="22A861F0" w:rsidR="00627D9C" w:rsidRDefault="00627D9C" w:rsidP="00627D9C">
      <w:pPr>
        <w:pStyle w:val="Teksts"/>
        <w:numPr>
          <w:ilvl w:val="0"/>
          <w:numId w:val="2"/>
        </w:numPr>
        <w:ind w:left="993"/>
      </w:pPr>
      <w:r>
        <w:t>scenāriju zarošanās nosacījumi.</w:t>
      </w:r>
    </w:p>
    <w:p w14:paraId="1C5AE40C" w14:textId="702AC066" w:rsidR="00627D9C" w:rsidRDefault="00F0549C" w:rsidP="00736A5B">
      <w:pPr>
        <w:pStyle w:val="Teksts"/>
      </w:pPr>
      <w:r>
        <w:t xml:space="preserve">Tāpat kā jau esošās sistēmas metadatu glabāšanas mehānisms, arī evolūcijas apstrādes mehānisms izstrādāts, izmantojot </w:t>
      </w:r>
      <w:r>
        <w:rPr>
          <w:i/>
          <w:iCs/>
        </w:rPr>
        <w:t>Oracle SQL</w:t>
      </w:r>
      <w:r>
        <w:t xml:space="preserve"> relāciju datu bāzi.</w:t>
      </w:r>
    </w:p>
    <w:p w14:paraId="27134C59" w14:textId="77777777" w:rsidR="00627D9C" w:rsidRDefault="00627D9C" w:rsidP="006A4F93">
      <w:pPr>
        <w:pStyle w:val="apaknodaasvirsraksts"/>
        <w:numPr>
          <w:ilvl w:val="1"/>
          <w:numId w:val="1"/>
        </w:numPr>
        <w:ind w:left="1276" w:hanging="709"/>
      </w:pPr>
      <w:bookmarkStart w:id="3" w:name="_Toc38612655"/>
      <w:r>
        <w:t>Evolūcijas apstrādes metadati un to glabāšana</w:t>
      </w:r>
      <w:bookmarkEnd w:id="3"/>
    </w:p>
    <w:p w14:paraId="4FA7031C" w14:textId="006FF1DC" w:rsidR="00F1704B" w:rsidRDefault="00F1704B" w:rsidP="00DB26F3">
      <w:pPr>
        <w:pStyle w:val="Teksts"/>
      </w:pPr>
      <w:r>
        <w:t xml:space="preserve">Evolūcijas metadatu glabāšanai </w:t>
      </w:r>
      <w:r w:rsidR="00F0549C">
        <w:t xml:space="preserve">datu bāze papildināta ar vairākām tabulām, kuras </w:t>
      </w:r>
      <w:r w:rsidR="00A61D55">
        <w:t>ar esošajām sistēmas tabulām saistītas</w:t>
      </w:r>
      <w:r w:rsidR="00F0549C">
        <w:t xml:space="preserve"> ar ārējām atslēgām. Lai realizētu evolūcijas metadatu glabāšanu, nepieciešamas trīs esošās sistēmas tabulas. Tabulā </w:t>
      </w:r>
      <w:r w:rsidR="00F0549C">
        <w:rPr>
          <w:i/>
          <w:iCs/>
        </w:rPr>
        <w:t xml:space="preserve">Change </w:t>
      </w:r>
      <w:r w:rsidR="00F0549C">
        <w:t>glabājas informācija par identificētajām izmaiņām, kā arī, apstrādājot šīs tabulas ierakstus, iespējams noteikt, kāda tipa izmaiņa ir radusie</w:t>
      </w:r>
      <w:r w:rsidR="00DB26F3">
        <w:t xml:space="preserve">s. Uz šīs tabulas ierakstu balstās viss kopējais izmaiņas adaptācijas scenārijs un scenārija izpildes procesa apraksts. Tabulā </w:t>
      </w:r>
      <w:r w:rsidR="00DB26F3">
        <w:rPr>
          <w:i/>
          <w:iCs/>
        </w:rPr>
        <w:t>Author</w:t>
      </w:r>
      <w:r w:rsidR="00DB26F3">
        <w:t xml:space="preserve"> glabājas informācija par sistēmas lietotājiem. Šī tabula izmantota, lai identificētu, kurš lietotājs darbojies ar konkrētas izmaiņas adaptāciju sistēmā. Savukārt tabula </w:t>
      </w:r>
      <w:r w:rsidR="00DB26F3">
        <w:rPr>
          <w:i/>
          <w:iCs/>
        </w:rPr>
        <w:t>Type</w:t>
      </w:r>
      <w:r w:rsidR="00DB26F3">
        <w:t xml:space="preserve"> sistēmā izmantota kā klasifikators, kurš nosaka dažādu sistēmā izmantoto vienumu tipus. Evolūcijas mehānisma realizācijai izveidoti vairāki jauni tipi un apakštipi, kas paredzēti dažādu statusu un datu veidu glabāšanai jaunizveidotajās tabulās.</w:t>
      </w:r>
    </w:p>
    <w:p w14:paraId="34BDE8FE" w14:textId="1005F520" w:rsidR="00E959F3" w:rsidRDefault="00054FE3" w:rsidP="00E2191E">
      <w:pPr>
        <w:pStyle w:val="Teksts"/>
        <w:ind w:firstLine="0"/>
        <w:jc w:val="center"/>
      </w:pPr>
      <w:r>
        <w:rPr>
          <w:noProof/>
        </w:rPr>
        <w:lastRenderedPageBreak/>
        <w:drawing>
          <wp:inline distT="0" distB="0" distL="0" distR="0" wp14:anchorId="4F997B88" wp14:editId="09BC4B42">
            <wp:extent cx="5760085" cy="6048375"/>
            <wp:effectExtent l="0" t="0" r="0" b="9525"/>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ange_adaptation_db_schema.png"/>
                    <pic:cNvPicPr/>
                  </pic:nvPicPr>
                  <pic:blipFill>
                    <a:blip r:embed="rId8">
                      <a:extLst>
                        <a:ext uri="{28A0092B-C50C-407E-A947-70E740481C1C}">
                          <a14:useLocalDpi xmlns:a14="http://schemas.microsoft.com/office/drawing/2010/main" val="0"/>
                        </a:ext>
                      </a:extLst>
                    </a:blip>
                    <a:stretch>
                      <a:fillRect/>
                    </a:stretch>
                  </pic:blipFill>
                  <pic:spPr>
                    <a:xfrm>
                      <a:off x="0" y="0"/>
                      <a:ext cx="5760085" cy="6048375"/>
                    </a:xfrm>
                    <a:prstGeom prst="rect">
                      <a:avLst/>
                    </a:prstGeom>
                  </pic:spPr>
                </pic:pic>
              </a:graphicData>
            </a:graphic>
          </wp:inline>
        </w:drawing>
      </w:r>
    </w:p>
    <w:p w14:paraId="697C9317" w14:textId="43281011" w:rsidR="00E959F3" w:rsidRDefault="00DE5534" w:rsidP="001902A8">
      <w:pPr>
        <w:pStyle w:val="attlavirsraksts"/>
      </w:pPr>
      <w:bookmarkStart w:id="4" w:name="_Ref38383781"/>
      <w:r w:rsidRPr="00E86A29">
        <w:rPr>
          <w:b w:val="0"/>
          <w:bCs/>
          <w:i/>
          <w:iCs/>
        </w:rPr>
        <w:t>2.</w:t>
      </w:r>
      <w:r w:rsidRPr="00E86A29">
        <w:rPr>
          <w:b w:val="0"/>
          <w:bCs/>
          <w:i/>
          <w:iCs/>
        </w:rPr>
        <w:fldChar w:fldCharType="begin"/>
      </w:r>
      <w:r w:rsidRPr="00E86A29">
        <w:rPr>
          <w:b w:val="0"/>
          <w:bCs/>
          <w:i/>
          <w:iCs/>
        </w:rPr>
        <w:instrText xml:space="preserve"> SEQ att. \* ARABIC </w:instrText>
      </w:r>
      <w:r w:rsidRPr="00E86A29">
        <w:rPr>
          <w:b w:val="0"/>
          <w:bCs/>
          <w:i/>
          <w:iCs/>
        </w:rPr>
        <w:fldChar w:fldCharType="separate"/>
      </w:r>
      <w:r w:rsidR="00CF6492">
        <w:rPr>
          <w:b w:val="0"/>
          <w:bCs/>
          <w:i/>
          <w:iCs/>
          <w:noProof/>
        </w:rPr>
        <w:t>1</w:t>
      </w:r>
      <w:r w:rsidRPr="00E86A29">
        <w:rPr>
          <w:b w:val="0"/>
          <w:bCs/>
          <w:i/>
          <w:iCs/>
        </w:rPr>
        <w:fldChar w:fldCharType="end"/>
      </w:r>
      <w:r w:rsidRPr="00E86A29">
        <w:rPr>
          <w:b w:val="0"/>
          <w:bCs/>
          <w:i/>
          <w:iCs/>
        </w:rPr>
        <w:t>. att.</w:t>
      </w:r>
      <w:bookmarkEnd w:id="4"/>
      <w:r>
        <w:t xml:space="preserve"> </w:t>
      </w:r>
      <w:r w:rsidRPr="00E86A29">
        <w:t xml:space="preserve">Evolūcijas apstrādes metadatu glabāšanai </w:t>
      </w:r>
      <w:r w:rsidR="004A755A" w:rsidRPr="00E86A29">
        <w:t>paredzētās</w:t>
      </w:r>
      <w:r w:rsidRPr="00E86A29">
        <w:t xml:space="preserve"> datu bāzes shēma</w:t>
      </w:r>
    </w:p>
    <w:p w14:paraId="63B68165" w14:textId="77777777" w:rsidR="00F0549C" w:rsidRDefault="00F0549C" w:rsidP="001902A8">
      <w:pPr>
        <w:pStyle w:val="attlavirsraksts"/>
        <w:rPr>
          <w:bCs/>
        </w:rPr>
      </w:pPr>
    </w:p>
    <w:p w14:paraId="05AE6AC4" w14:textId="395E982B" w:rsidR="00DE5534" w:rsidRDefault="00E959F3" w:rsidP="00E959F3">
      <w:pPr>
        <w:pStyle w:val="Teksts"/>
      </w:pPr>
      <w:r>
        <w:t>Attēlā</w:t>
      </w:r>
      <w:r w:rsidR="00DE5534">
        <w:t xml:space="preserve"> </w:t>
      </w:r>
      <w:r w:rsidR="00DE5534">
        <w:fldChar w:fldCharType="begin"/>
      </w:r>
      <w:r w:rsidR="00DE5534">
        <w:instrText xml:space="preserve"> REF _Ref38383781 \h </w:instrText>
      </w:r>
      <w:r w:rsidR="00DE5534">
        <w:fldChar w:fldCharType="separate"/>
      </w:r>
      <w:r w:rsidR="00DE5534" w:rsidRPr="00DE5534">
        <w:t>2.</w:t>
      </w:r>
      <w:r w:rsidR="00DE5534" w:rsidRPr="00DE5534">
        <w:rPr>
          <w:noProof/>
        </w:rPr>
        <w:t>1</w:t>
      </w:r>
      <w:r w:rsidR="00DE5534">
        <w:t>.</w:t>
      </w:r>
      <w:r w:rsidR="00DE5534">
        <w:fldChar w:fldCharType="end"/>
      </w:r>
      <w:r>
        <w:t xml:space="preserve"> redzama nepieciešamā datu bāzes shēma, lai glabātu </w:t>
      </w:r>
      <w:r w:rsidR="006744EA">
        <w:t xml:space="preserve">datu avotu evolūcijas apstrādes metadatus. Ar raustīto līniju apzīmētas esošās sistēmas tabulas. Izmaiņu adaptācijas scenāriju un veicamo operāciju glabāšanai paredzētas tabulas </w:t>
      </w:r>
      <w:r w:rsidR="006744EA">
        <w:rPr>
          <w:i/>
          <w:iCs/>
        </w:rPr>
        <w:t>ChangeAdaptionOperation</w:t>
      </w:r>
      <w:r w:rsidR="006744EA">
        <w:t xml:space="preserve">, </w:t>
      </w:r>
      <w:r w:rsidR="006744EA">
        <w:rPr>
          <w:i/>
          <w:iCs/>
        </w:rPr>
        <w:t>ChangeAdaptionScenario</w:t>
      </w:r>
      <w:r w:rsidR="006744EA">
        <w:t xml:space="preserve"> un </w:t>
      </w:r>
      <w:r w:rsidR="006744EA">
        <w:rPr>
          <w:i/>
          <w:iCs/>
        </w:rPr>
        <w:t>ChangeAdaptationProcess</w:t>
      </w:r>
      <w:r w:rsidR="006744EA">
        <w:t xml:space="preserve">. Lai glabātu scenāriju zarošanās nosacījumus un pārvaldītu nosacījumu izpildi, paredzētas tabulas </w:t>
      </w:r>
      <w:r w:rsidR="006744EA">
        <w:rPr>
          <w:i/>
          <w:iCs/>
        </w:rPr>
        <w:t>ChangeAdaptationCondition</w:t>
      </w:r>
      <w:r w:rsidR="006744EA">
        <w:t xml:space="preserve">, </w:t>
      </w:r>
      <w:r w:rsidR="006744EA">
        <w:rPr>
          <w:i/>
          <w:iCs/>
        </w:rPr>
        <w:t xml:space="preserve">CA_ConditionMapping </w:t>
      </w:r>
      <w:r w:rsidR="006744EA">
        <w:t xml:space="preserve">un </w:t>
      </w:r>
      <w:r w:rsidR="006744EA">
        <w:rPr>
          <w:i/>
          <w:iCs/>
        </w:rPr>
        <w:t>CA_ManualConditionFulfillment</w:t>
      </w:r>
      <w:r w:rsidR="006744EA">
        <w:t>.</w:t>
      </w:r>
      <w:r w:rsidR="00DE5534">
        <w:t xml:space="preserve"> </w:t>
      </w:r>
      <w:r w:rsidR="006D0799">
        <w:t xml:space="preserve">Ja izmaiņu adaptācijas laikā nepieciešama kāda papildus informācija no izstrādātāja, tā tiek glabāta tabulā </w:t>
      </w:r>
      <w:r w:rsidR="006D0799">
        <w:rPr>
          <w:i/>
          <w:iCs/>
        </w:rPr>
        <w:t xml:space="preserve">ChangeAdaptationAdditionalData. </w:t>
      </w:r>
      <w:r w:rsidR="00DE5534">
        <w:t>Sīkāk tabula</w:t>
      </w:r>
      <w:r w:rsidR="00054FE3">
        <w:t>s</w:t>
      </w:r>
      <w:r w:rsidR="00DE5534">
        <w:t xml:space="preserve"> aprakstīta</w:t>
      </w:r>
      <w:r w:rsidR="00054FE3">
        <w:t>s</w:t>
      </w:r>
      <w:r w:rsidR="00DE5534">
        <w:t xml:space="preserve"> nodaļās</w:t>
      </w:r>
      <w:r w:rsidR="00054FE3">
        <w:t xml:space="preserve"> </w:t>
      </w:r>
      <w:r w:rsidR="00054FE3">
        <w:fldChar w:fldCharType="begin"/>
      </w:r>
      <w:r w:rsidR="00054FE3">
        <w:instrText xml:space="preserve"> REF _Ref38617327 \r \h </w:instrText>
      </w:r>
      <w:r w:rsidR="00054FE3">
        <w:fldChar w:fldCharType="separate"/>
      </w:r>
      <w:r w:rsidR="00054FE3">
        <w:t>2.1.1</w:t>
      </w:r>
      <w:r w:rsidR="00054FE3">
        <w:fldChar w:fldCharType="end"/>
      </w:r>
      <w:r w:rsidR="00054FE3">
        <w:t xml:space="preserve">., </w:t>
      </w:r>
      <w:r w:rsidR="00054FE3">
        <w:fldChar w:fldCharType="begin"/>
      </w:r>
      <w:r w:rsidR="00054FE3">
        <w:instrText xml:space="preserve"> REF _Ref38617328 \r \h </w:instrText>
      </w:r>
      <w:r w:rsidR="00054FE3">
        <w:fldChar w:fldCharType="separate"/>
      </w:r>
      <w:r w:rsidR="00054FE3">
        <w:t>2.1.2</w:t>
      </w:r>
      <w:r w:rsidR="00054FE3">
        <w:fldChar w:fldCharType="end"/>
      </w:r>
      <w:r w:rsidR="00054FE3">
        <w:t xml:space="preserve">. un </w:t>
      </w:r>
      <w:r w:rsidR="00054FE3">
        <w:fldChar w:fldCharType="begin"/>
      </w:r>
      <w:r w:rsidR="00054FE3">
        <w:instrText xml:space="preserve"> REF _Ref38617330 \r \h </w:instrText>
      </w:r>
      <w:r w:rsidR="00054FE3">
        <w:fldChar w:fldCharType="separate"/>
      </w:r>
      <w:r w:rsidR="00054FE3">
        <w:t>2.1.3</w:t>
      </w:r>
      <w:r w:rsidR="00054FE3">
        <w:fldChar w:fldCharType="end"/>
      </w:r>
      <w:r w:rsidR="00054FE3">
        <w:t>.</w:t>
      </w:r>
    </w:p>
    <w:p w14:paraId="7DC73EE8" w14:textId="5FC549CF" w:rsidR="00DB26F3" w:rsidRDefault="00DB26F3">
      <w:pPr>
        <w:spacing w:after="200" w:line="276" w:lineRule="auto"/>
        <w:rPr>
          <w:szCs w:val="28"/>
        </w:rPr>
      </w:pPr>
      <w:r>
        <w:br w:type="page"/>
      </w:r>
    </w:p>
    <w:p w14:paraId="43B9B24C" w14:textId="1AC941FC" w:rsidR="00DE5534" w:rsidRDefault="00DE5534" w:rsidP="00DE5534">
      <w:pPr>
        <w:pStyle w:val="apaknodaasvirsraksts"/>
        <w:numPr>
          <w:ilvl w:val="2"/>
          <w:numId w:val="1"/>
        </w:numPr>
        <w:ind w:left="1843"/>
      </w:pPr>
      <w:bookmarkStart w:id="5" w:name="_Toc38612656"/>
      <w:bookmarkStart w:id="6" w:name="_Ref38617327"/>
      <w:r>
        <w:lastRenderedPageBreak/>
        <w:t>Izmaiņu adaptācijas scenāriji un operācijas</w:t>
      </w:r>
      <w:bookmarkEnd w:id="5"/>
      <w:bookmarkEnd w:id="6"/>
    </w:p>
    <w:p w14:paraId="1FC92B8F" w14:textId="3E5D32CF" w:rsidR="006A7D68" w:rsidRDefault="004A755A" w:rsidP="00DE5534">
      <w:pPr>
        <w:pStyle w:val="Teksts"/>
      </w:pPr>
      <w:r>
        <w:t xml:space="preserve">Izmaiņu adaptācijas operācijas ir darbības jeb soļi, kas jāveic, lai adaptētu </w:t>
      </w:r>
      <w:r w:rsidR="00F03730">
        <w:t>izmaiņas</w:t>
      </w:r>
      <w:r>
        <w:t xml:space="preserve"> </w:t>
      </w:r>
      <w:r w:rsidR="00054FE3">
        <w:t>sistēmā</w:t>
      </w:r>
      <w:r>
        <w:t>.</w:t>
      </w:r>
      <w:r w:rsidR="00F03730">
        <w:t xml:space="preserve"> </w:t>
      </w:r>
      <w:r w:rsidR="00C60720">
        <w:t>Tās ir iespējami īsas</w:t>
      </w:r>
      <w:r w:rsidR="00054FE3">
        <w:t xml:space="preserve"> </w:t>
      </w:r>
      <w:r w:rsidR="00C60720">
        <w:t>un universālas.</w:t>
      </w:r>
    </w:p>
    <w:p w14:paraId="098D48E8" w14:textId="4F119AC3" w:rsidR="00E86A29" w:rsidRPr="00E86A29" w:rsidRDefault="00FC741B" w:rsidP="00E86A29">
      <w:pPr>
        <w:pStyle w:val="tabulasvirsraksts"/>
        <w:jc w:val="right"/>
        <w:rPr>
          <w:b w:val="0"/>
          <w:bCs/>
          <w:i/>
          <w:iCs/>
          <w:sz w:val="24"/>
          <w:szCs w:val="32"/>
        </w:rPr>
      </w:pPr>
      <w:bookmarkStart w:id="7" w:name="_Ref38443733"/>
      <w:r w:rsidRPr="00E86A29">
        <w:rPr>
          <w:b w:val="0"/>
          <w:bCs/>
          <w:i/>
          <w:iCs/>
          <w:sz w:val="24"/>
          <w:szCs w:val="32"/>
        </w:rPr>
        <w:t>2.</w:t>
      </w:r>
      <w:r w:rsidRPr="00E86A29">
        <w:rPr>
          <w:b w:val="0"/>
          <w:bCs/>
          <w:i/>
          <w:iCs/>
          <w:sz w:val="24"/>
          <w:szCs w:val="32"/>
        </w:rPr>
        <w:fldChar w:fldCharType="begin"/>
      </w:r>
      <w:r w:rsidRPr="00E86A29">
        <w:rPr>
          <w:b w:val="0"/>
          <w:bCs/>
          <w:i/>
          <w:iCs/>
          <w:sz w:val="24"/>
          <w:szCs w:val="32"/>
        </w:rPr>
        <w:instrText xml:space="preserve"> SEQ Tabula \* ARABIC </w:instrText>
      </w:r>
      <w:r w:rsidRPr="00E86A29">
        <w:rPr>
          <w:b w:val="0"/>
          <w:bCs/>
          <w:i/>
          <w:iCs/>
          <w:sz w:val="24"/>
          <w:szCs w:val="32"/>
        </w:rPr>
        <w:fldChar w:fldCharType="separate"/>
      </w:r>
      <w:r w:rsidR="009C2848">
        <w:rPr>
          <w:b w:val="0"/>
          <w:bCs/>
          <w:i/>
          <w:iCs/>
          <w:noProof/>
          <w:sz w:val="24"/>
          <w:szCs w:val="32"/>
        </w:rPr>
        <w:t>1</w:t>
      </w:r>
      <w:r w:rsidRPr="00E86A29">
        <w:rPr>
          <w:b w:val="0"/>
          <w:bCs/>
          <w:i/>
          <w:iCs/>
          <w:sz w:val="24"/>
          <w:szCs w:val="32"/>
        </w:rPr>
        <w:fldChar w:fldCharType="end"/>
      </w:r>
      <w:bookmarkEnd w:id="7"/>
      <w:r w:rsidRPr="00E86A29">
        <w:rPr>
          <w:b w:val="0"/>
          <w:bCs/>
          <w:i/>
          <w:iCs/>
          <w:sz w:val="24"/>
          <w:szCs w:val="32"/>
        </w:rPr>
        <w:t>. tabula</w:t>
      </w:r>
    </w:p>
    <w:p w14:paraId="145218A6" w14:textId="69BD1E37" w:rsidR="00E86A29" w:rsidRPr="00E86A29" w:rsidRDefault="00E86A29" w:rsidP="00492B61">
      <w:pPr>
        <w:pStyle w:val="tabulasvirsraksts"/>
        <w:jc w:val="right"/>
        <w:rPr>
          <w:i/>
          <w:iCs/>
        </w:rPr>
      </w:pPr>
      <w:r>
        <w:t xml:space="preserve">Datu bāzes tabula </w:t>
      </w:r>
      <w:r>
        <w:rPr>
          <w:i/>
          <w:iCs/>
        </w:rPr>
        <w:t>ChangeAdaptationOperation</w:t>
      </w:r>
    </w:p>
    <w:p w14:paraId="610B2E78" w14:textId="32A54678" w:rsidR="00FC741B" w:rsidRPr="00E86A29" w:rsidRDefault="00FC741B" w:rsidP="00E86A29">
      <w:pPr>
        <w:pStyle w:val="tabulasvirsraksts"/>
      </w:pPr>
      <w:r w:rsidRPr="00E86A29">
        <w:t xml:space="preserve"> </w:t>
      </w:r>
    </w:p>
    <w:tbl>
      <w:tblPr>
        <w:tblStyle w:val="TableGrid"/>
        <w:tblW w:w="0" w:type="auto"/>
        <w:tblLook w:val="04A0" w:firstRow="1" w:lastRow="0" w:firstColumn="1" w:lastColumn="0" w:noHBand="0" w:noVBand="1"/>
      </w:tblPr>
      <w:tblGrid>
        <w:gridCol w:w="2931"/>
        <w:gridCol w:w="2150"/>
        <w:gridCol w:w="2055"/>
        <w:gridCol w:w="2151"/>
      </w:tblGrid>
      <w:tr w:rsidR="001902A8" w:rsidRPr="00FC741B" w14:paraId="2F444223" w14:textId="77777777" w:rsidTr="00FC741B">
        <w:tc>
          <w:tcPr>
            <w:tcW w:w="2310" w:type="dxa"/>
            <w:shd w:val="clear" w:color="auto" w:fill="D9D9D9" w:themeFill="background1" w:themeFillShade="D9"/>
          </w:tcPr>
          <w:p w14:paraId="6849BFBF" w14:textId="5776E7FC" w:rsidR="00FC741B" w:rsidRPr="00FC741B" w:rsidRDefault="00FC741B" w:rsidP="00FC741B">
            <w:pPr>
              <w:pStyle w:val="Teksts"/>
              <w:ind w:firstLine="0"/>
              <w:jc w:val="center"/>
              <w:rPr>
                <w:b/>
                <w:bCs/>
                <w:sz w:val="22"/>
                <w:szCs w:val="22"/>
              </w:rPr>
            </w:pPr>
            <w:r w:rsidRPr="00FC741B">
              <w:rPr>
                <w:b/>
                <w:bCs/>
                <w:sz w:val="22"/>
                <w:szCs w:val="22"/>
              </w:rPr>
              <w:t>Kolonnas nosaukums</w:t>
            </w:r>
          </w:p>
        </w:tc>
        <w:tc>
          <w:tcPr>
            <w:tcW w:w="2310" w:type="dxa"/>
            <w:shd w:val="clear" w:color="auto" w:fill="D9D9D9" w:themeFill="background1" w:themeFillShade="D9"/>
          </w:tcPr>
          <w:p w14:paraId="704DDFAB" w14:textId="5A09F40D" w:rsidR="00FC741B" w:rsidRPr="00FC741B" w:rsidRDefault="00FC741B" w:rsidP="00FC741B">
            <w:pPr>
              <w:pStyle w:val="Teksts"/>
              <w:ind w:firstLine="0"/>
              <w:jc w:val="center"/>
              <w:rPr>
                <w:b/>
                <w:bCs/>
                <w:sz w:val="22"/>
                <w:szCs w:val="22"/>
              </w:rPr>
            </w:pPr>
            <w:r w:rsidRPr="00FC741B">
              <w:rPr>
                <w:b/>
                <w:bCs/>
                <w:sz w:val="22"/>
                <w:szCs w:val="22"/>
              </w:rPr>
              <w:t>Datu tips</w:t>
            </w:r>
          </w:p>
        </w:tc>
        <w:tc>
          <w:tcPr>
            <w:tcW w:w="2311" w:type="dxa"/>
            <w:shd w:val="clear" w:color="auto" w:fill="D9D9D9" w:themeFill="background1" w:themeFillShade="D9"/>
          </w:tcPr>
          <w:p w14:paraId="768AA8CA" w14:textId="29C08E14" w:rsidR="00FC741B" w:rsidRPr="00FC741B" w:rsidRDefault="00492B61" w:rsidP="00FC741B">
            <w:pPr>
              <w:pStyle w:val="Teksts"/>
              <w:ind w:firstLine="0"/>
              <w:jc w:val="center"/>
              <w:rPr>
                <w:b/>
                <w:bCs/>
                <w:sz w:val="22"/>
                <w:szCs w:val="22"/>
              </w:rPr>
            </w:pPr>
            <w:r>
              <w:rPr>
                <w:b/>
                <w:bCs/>
                <w:sz w:val="22"/>
                <w:szCs w:val="22"/>
              </w:rPr>
              <w:t>Obligāts</w:t>
            </w:r>
          </w:p>
        </w:tc>
        <w:tc>
          <w:tcPr>
            <w:tcW w:w="2311" w:type="dxa"/>
            <w:shd w:val="clear" w:color="auto" w:fill="D9D9D9" w:themeFill="background1" w:themeFillShade="D9"/>
          </w:tcPr>
          <w:p w14:paraId="407A4F62" w14:textId="733A66CD" w:rsidR="00FC741B" w:rsidRPr="00FC741B" w:rsidRDefault="00FC741B" w:rsidP="00FC741B">
            <w:pPr>
              <w:pStyle w:val="Teksts"/>
              <w:ind w:firstLine="0"/>
              <w:jc w:val="center"/>
              <w:rPr>
                <w:b/>
                <w:bCs/>
                <w:sz w:val="22"/>
                <w:szCs w:val="22"/>
              </w:rPr>
            </w:pPr>
            <w:r w:rsidRPr="00FC741B">
              <w:rPr>
                <w:b/>
                <w:bCs/>
                <w:sz w:val="22"/>
                <w:szCs w:val="22"/>
              </w:rPr>
              <w:t>Ierobežojums</w:t>
            </w:r>
          </w:p>
        </w:tc>
      </w:tr>
      <w:tr w:rsidR="001902A8" w:rsidRPr="00FC741B" w14:paraId="67FF85FE" w14:textId="77777777" w:rsidTr="00FC741B">
        <w:tc>
          <w:tcPr>
            <w:tcW w:w="2310" w:type="dxa"/>
          </w:tcPr>
          <w:p w14:paraId="0D6B58DD" w14:textId="75279A64" w:rsidR="00FC741B" w:rsidRPr="00FC741B" w:rsidRDefault="00FC741B" w:rsidP="006A7D68">
            <w:pPr>
              <w:pStyle w:val="Teksts"/>
              <w:ind w:firstLine="0"/>
              <w:rPr>
                <w:sz w:val="22"/>
                <w:szCs w:val="22"/>
              </w:rPr>
            </w:pPr>
            <w:r w:rsidRPr="00FC741B">
              <w:rPr>
                <w:sz w:val="22"/>
                <w:szCs w:val="22"/>
              </w:rPr>
              <w:t>CAO_ID</w:t>
            </w:r>
          </w:p>
        </w:tc>
        <w:tc>
          <w:tcPr>
            <w:tcW w:w="2310" w:type="dxa"/>
          </w:tcPr>
          <w:p w14:paraId="6A3CBE85" w14:textId="403CF728" w:rsidR="00FC741B" w:rsidRPr="00FC741B" w:rsidRDefault="001902A8" w:rsidP="006A7D68">
            <w:pPr>
              <w:pStyle w:val="Teksts"/>
              <w:ind w:firstLine="0"/>
              <w:rPr>
                <w:sz w:val="22"/>
                <w:szCs w:val="22"/>
              </w:rPr>
            </w:pPr>
            <w:r>
              <w:rPr>
                <w:sz w:val="22"/>
                <w:szCs w:val="22"/>
              </w:rPr>
              <w:t>number(10,0)</w:t>
            </w:r>
          </w:p>
        </w:tc>
        <w:tc>
          <w:tcPr>
            <w:tcW w:w="2311" w:type="dxa"/>
          </w:tcPr>
          <w:p w14:paraId="3765E2E9" w14:textId="473833BD" w:rsidR="00FC741B" w:rsidRPr="00FC741B" w:rsidRDefault="001902A8" w:rsidP="001902A8">
            <w:pPr>
              <w:pStyle w:val="Teksts"/>
              <w:ind w:firstLine="0"/>
              <w:jc w:val="center"/>
              <w:rPr>
                <w:sz w:val="22"/>
                <w:szCs w:val="22"/>
              </w:rPr>
            </w:pPr>
            <w:r>
              <w:rPr>
                <w:sz w:val="22"/>
                <w:szCs w:val="22"/>
              </w:rPr>
              <w:t>Jā</w:t>
            </w:r>
          </w:p>
        </w:tc>
        <w:tc>
          <w:tcPr>
            <w:tcW w:w="2311" w:type="dxa"/>
          </w:tcPr>
          <w:p w14:paraId="5ABEE261" w14:textId="76789659" w:rsidR="00FC741B" w:rsidRPr="00FC741B" w:rsidRDefault="001902A8" w:rsidP="006A7D68">
            <w:pPr>
              <w:pStyle w:val="Teksts"/>
              <w:ind w:firstLine="0"/>
              <w:rPr>
                <w:sz w:val="22"/>
                <w:szCs w:val="22"/>
              </w:rPr>
            </w:pPr>
            <w:r>
              <w:rPr>
                <w:sz w:val="22"/>
                <w:szCs w:val="22"/>
              </w:rPr>
              <w:t>Primārā atslēga</w:t>
            </w:r>
          </w:p>
        </w:tc>
      </w:tr>
      <w:tr w:rsidR="001902A8" w:rsidRPr="00FC741B" w14:paraId="0014C283" w14:textId="77777777" w:rsidTr="00FC741B">
        <w:tc>
          <w:tcPr>
            <w:tcW w:w="2310" w:type="dxa"/>
          </w:tcPr>
          <w:p w14:paraId="68AA02E4" w14:textId="6E4B2016" w:rsidR="00FC741B" w:rsidRPr="00FC741B" w:rsidRDefault="00FC741B" w:rsidP="006A7D68">
            <w:pPr>
              <w:pStyle w:val="Teksts"/>
              <w:ind w:firstLine="0"/>
              <w:rPr>
                <w:sz w:val="22"/>
                <w:szCs w:val="22"/>
              </w:rPr>
            </w:pPr>
            <w:r w:rsidRPr="00FC741B">
              <w:rPr>
                <w:sz w:val="22"/>
                <w:szCs w:val="22"/>
              </w:rPr>
              <w:t>CAO_OPERATIONTYPE_ID</w:t>
            </w:r>
          </w:p>
        </w:tc>
        <w:tc>
          <w:tcPr>
            <w:tcW w:w="2310" w:type="dxa"/>
          </w:tcPr>
          <w:p w14:paraId="5D3DDE49" w14:textId="5311A9CF" w:rsidR="00FC741B" w:rsidRPr="00FC741B" w:rsidRDefault="001902A8" w:rsidP="006A7D68">
            <w:pPr>
              <w:pStyle w:val="Teksts"/>
              <w:ind w:firstLine="0"/>
              <w:rPr>
                <w:sz w:val="22"/>
                <w:szCs w:val="22"/>
              </w:rPr>
            </w:pPr>
            <w:r>
              <w:rPr>
                <w:sz w:val="22"/>
                <w:szCs w:val="22"/>
              </w:rPr>
              <w:t>varchar2(10 byte)</w:t>
            </w:r>
          </w:p>
        </w:tc>
        <w:tc>
          <w:tcPr>
            <w:tcW w:w="2311" w:type="dxa"/>
          </w:tcPr>
          <w:p w14:paraId="29858138" w14:textId="09EE57FD" w:rsidR="00FC741B" w:rsidRPr="00FC741B" w:rsidRDefault="001902A8" w:rsidP="001902A8">
            <w:pPr>
              <w:pStyle w:val="Teksts"/>
              <w:ind w:firstLine="0"/>
              <w:jc w:val="center"/>
              <w:rPr>
                <w:sz w:val="22"/>
                <w:szCs w:val="22"/>
              </w:rPr>
            </w:pPr>
            <w:r>
              <w:rPr>
                <w:sz w:val="22"/>
                <w:szCs w:val="22"/>
              </w:rPr>
              <w:t>Jā</w:t>
            </w:r>
          </w:p>
        </w:tc>
        <w:tc>
          <w:tcPr>
            <w:tcW w:w="2311" w:type="dxa"/>
          </w:tcPr>
          <w:p w14:paraId="01BB0E00" w14:textId="2A1CA6C2" w:rsidR="00FC741B" w:rsidRPr="00FC741B" w:rsidRDefault="001902A8" w:rsidP="006A7D68">
            <w:pPr>
              <w:pStyle w:val="Teksts"/>
              <w:ind w:firstLine="0"/>
              <w:rPr>
                <w:sz w:val="22"/>
                <w:szCs w:val="22"/>
              </w:rPr>
            </w:pPr>
            <w:r>
              <w:rPr>
                <w:sz w:val="22"/>
                <w:szCs w:val="22"/>
              </w:rPr>
              <w:t>Ārējā atslēga</w:t>
            </w:r>
          </w:p>
        </w:tc>
      </w:tr>
      <w:tr w:rsidR="001902A8" w:rsidRPr="00FC741B" w14:paraId="5FDCAF97" w14:textId="77777777" w:rsidTr="00FC741B">
        <w:tc>
          <w:tcPr>
            <w:tcW w:w="2310" w:type="dxa"/>
          </w:tcPr>
          <w:p w14:paraId="3776CB06" w14:textId="52D22E92" w:rsidR="00FC741B" w:rsidRPr="00FC741B" w:rsidRDefault="00FC741B" w:rsidP="006A7D68">
            <w:pPr>
              <w:pStyle w:val="Teksts"/>
              <w:ind w:firstLine="0"/>
              <w:rPr>
                <w:sz w:val="22"/>
                <w:szCs w:val="22"/>
              </w:rPr>
            </w:pPr>
            <w:r w:rsidRPr="00FC741B">
              <w:rPr>
                <w:sz w:val="22"/>
                <w:szCs w:val="22"/>
              </w:rPr>
              <w:t>CAO_OPERATION</w:t>
            </w:r>
          </w:p>
        </w:tc>
        <w:tc>
          <w:tcPr>
            <w:tcW w:w="2310" w:type="dxa"/>
          </w:tcPr>
          <w:p w14:paraId="63576ED4" w14:textId="02A561D4" w:rsidR="00FC741B" w:rsidRPr="00FC741B" w:rsidRDefault="001902A8" w:rsidP="006A7D68">
            <w:pPr>
              <w:pStyle w:val="Teksts"/>
              <w:ind w:firstLine="0"/>
              <w:rPr>
                <w:sz w:val="22"/>
                <w:szCs w:val="22"/>
              </w:rPr>
            </w:pPr>
            <w:r>
              <w:rPr>
                <w:sz w:val="22"/>
                <w:szCs w:val="22"/>
              </w:rPr>
              <w:t>varchar2(4000 byte)</w:t>
            </w:r>
          </w:p>
        </w:tc>
        <w:tc>
          <w:tcPr>
            <w:tcW w:w="2311" w:type="dxa"/>
          </w:tcPr>
          <w:p w14:paraId="2C439921" w14:textId="2AE502BE" w:rsidR="00FC741B" w:rsidRPr="00FC741B" w:rsidRDefault="001902A8" w:rsidP="001902A8">
            <w:pPr>
              <w:pStyle w:val="Teksts"/>
              <w:ind w:firstLine="0"/>
              <w:jc w:val="center"/>
              <w:rPr>
                <w:sz w:val="22"/>
                <w:szCs w:val="22"/>
              </w:rPr>
            </w:pPr>
            <w:r>
              <w:rPr>
                <w:sz w:val="22"/>
                <w:szCs w:val="22"/>
              </w:rPr>
              <w:t>Jā</w:t>
            </w:r>
          </w:p>
        </w:tc>
        <w:tc>
          <w:tcPr>
            <w:tcW w:w="2311" w:type="dxa"/>
          </w:tcPr>
          <w:p w14:paraId="38563FDC" w14:textId="0191B222" w:rsidR="00FC741B" w:rsidRPr="00FC741B" w:rsidRDefault="00986EE7" w:rsidP="00986EE7">
            <w:pPr>
              <w:pStyle w:val="Teksts"/>
              <w:tabs>
                <w:tab w:val="left" w:pos="855"/>
                <w:tab w:val="center" w:pos="961"/>
              </w:tabs>
              <w:ind w:firstLine="0"/>
              <w:jc w:val="left"/>
              <w:rPr>
                <w:sz w:val="22"/>
                <w:szCs w:val="22"/>
              </w:rPr>
            </w:pPr>
            <w:r>
              <w:rPr>
                <w:sz w:val="22"/>
                <w:szCs w:val="22"/>
              </w:rPr>
              <w:t>Nav</w:t>
            </w:r>
          </w:p>
        </w:tc>
      </w:tr>
    </w:tbl>
    <w:p w14:paraId="18B5C945" w14:textId="77777777" w:rsidR="006A7D68" w:rsidRDefault="006A7D68" w:rsidP="006A7D68">
      <w:pPr>
        <w:pStyle w:val="Teksts"/>
        <w:ind w:firstLine="0"/>
      </w:pPr>
    </w:p>
    <w:p w14:paraId="35F5281B" w14:textId="2158AFF5" w:rsidR="00DE5534" w:rsidRDefault="00F03730" w:rsidP="00DE5534">
      <w:pPr>
        <w:pStyle w:val="Teksts"/>
      </w:pPr>
      <w:r>
        <w:t xml:space="preserve">Katra no darbībām tiek glabāta kā ieraksts tabulā </w:t>
      </w:r>
      <w:r>
        <w:rPr>
          <w:i/>
          <w:iCs/>
        </w:rPr>
        <w:t>ChangeAdaptationOperation</w:t>
      </w:r>
      <w:r w:rsidR="00492B61">
        <w:rPr>
          <w:i/>
          <w:iCs/>
        </w:rPr>
        <w:t xml:space="preserve"> </w:t>
      </w:r>
      <w:r w:rsidR="00492B61">
        <w:t xml:space="preserve">(tabulas aprakstu skat. tabulā </w:t>
      </w:r>
      <w:r w:rsidR="00492B61" w:rsidRPr="00492B61">
        <w:fldChar w:fldCharType="begin"/>
      </w:r>
      <w:r w:rsidR="00492B61" w:rsidRPr="00492B61">
        <w:instrText xml:space="preserve"> REF _Ref38443733 \h  \* MERGEFORMAT </w:instrText>
      </w:r>
      <w:r w:rsidR="00492B61" w:rsidRPr="00492B61">
        <w:fldChar w:fldCharType="separate"/>
      </w:r>
      <w:r w:rsidR="00492B61" w:rsidRPr="00492B61">
        <w:rPr>
          <w:szCs w:val="32"/>
        </w:rPr>
        <w:t>2.</w:t>
      </w:r>
      <w:r w:rsidR="00492B61" w:rsidRPr="00492B61">
        <w:rPr>
          <w:noProof/>
          <w:szCs w:val="32"/>
        </w:rPr>
        <w:t>1</w:t>
      </w:r>
      <w:r w:rsidR="00492B61" w:rsidRPr="00492B61">
        <w:fldChar w:fldCharType="end"/>
      </w:r>
      <w:r w:rsidR="00492B61" w:rsidRPr="00492B61">
        <w:t>.</w:t>
      </w:r>
      <w:r w:rsidR="00492B61">
        <w:t>)</w:t>
      </w:r>
      <w:r>
        <w:t xml:space="preserve">. </w:t>
      </w:r>
      <w:r w:rsidR="00054FE3">
        <w:t>Darbībai ir</w:t>
      </w:r>
      <w:r>
        <w:t xml:space="preserve"> tips, kas norāda uz to, vai darbība ir manuāli veicama (šādā gadījumā tabulā glabājas tekstuāls apraksts ar to, kas izstrādātājam jāveic, lai paveiktu darbību) vai automātiski izpildāma (šajā gadījumā tabulā glabājas izpildāmās procedūras nosaukums). </w:t>
      </w:r>
      <w:r w:rsidR="00CC2FA9">
        <w:t>Vairākas dažādu</w:t>
      </w:r>
      <w:r w:rsidR="00532A79">
        <w:t xml:space="preserve"> tipu</w:t>
      </w:r>
      <w:r w:rsidR="00CC2FA9">
        <w:t xml:space="preserve"> izmaiņu adaptāciju veikšanai izmantotās darbības pārklājas, tāpēc tās tiek glabātas atsevišķā tabulā, lai novērstu informācijas dublēšanos datu bāzē.</w:t>
      </w:r>
    </w:p>
    <w:p w14:paraId="73DFCF23" w14:textId="59BB454C" w:rsidR="00492B61" w:rsidRDefault="00CC2FA9" w:rsidP="008949B9">
      <w:pPr>
        <w:pStyle w:val="Teksts"/>
      </w:pPr>
      <w:r>
        <w:t xml:space="preserve">Izmaiņu adaptācijas scenārijs ir secīgu darbību virkne, kas tiek veikta, lai veiksmīgi adaptētu izmaiņu sistēmā. Katram no izmaiņu veidiem ir </w:t>
      </w:r>
      <w:r w:rsidR="00054FE3">
        <w:t>atšķirīgs</w:t>
      </w:r>
      <w:r>
        <w:t xml:space="preserve"> izmaiņu adaptācijas scenārijs. </w:t>
      </w:r>
    </w:p>
    <w:p w14:paraId="066A5D84" w14:textId="67168E9C" w:rsidR="00E86A29" w:rsidRPr="00E86A29" w:rsidRDefault="00E86A29" w:rsidP="00E86A29">
      <w:pPr>
        <w:pStyle w:val="tabulasvirsraksts"/>
        <w:jc w:val="right"/>
        <w:rPr>
          <w:b w:val="0"/>
          <w:bCs/>
          <w:i/>
          <w:iCs/>
          <w:sz w:val="24"/>
          <w:szCs w:val="32"/>
        </w:rPr>
      </w:pPr>
      <w:bookmarkStart w:id="8" w:name="_Ref38443807"/>
      <w:r w:rsidRPr="00E86A29">
        <w:rPr>
          <w:b w:val="0"/>
          <w:bCs/>
          <w:i/>
          <w:iCs/>
          <w:sz w:val="24"/>
          <w:szCs w:val="32"/>
        </w:rPr>
        <w:t>2.</w:t>
      </w:r>
      <w:r w:rsidRPr="00E86A29">
        <w:rPr>
          <w:b w:val="0"/>
          <w:bCs/>
          <w:i/>
          <w:iCs/>
          <w:sz w:val="24"/>
          <w:szCs w:val="32"/>
        </w:rPr>
        <w:fldChar w:fldCharType="begin"/>
      </w:r>
      <w:r w:rsidRPr="00E86A29">
        <w:rPr>
          <w:b w:val="0"/>
          <w:bCs/>
          <w:i/>
          <w:iCs/>
          <w:sz w:val="24"/>
          <w:szCs w:val="32"/>
        </w:rPr>
        <w:instrText xml:space="preserve"> SEQ Tabula \* ARABIC </w:instrText>
      </w:r>
      <w:r w:rsidRPr="00E86A29">
        <w:rPr>
          <w:b w:val="0"/>
          <w:bCs/>
          <w:i/>
          <w:iCs/>
          <w:sz w:val="24"/>
          <w:szCs w:val="32"/>
        </w:rPr>
        <w:fldChar w:fldCharType="separate"/>
      </w:r>
      <w:r w:rsidR="009C2848">
        <w:rPr>
          <w:b w:val="0"/>
          <w:bCs/>
          <w:i/>
          <w:iCs/>
          <w:noProof/>
          <w:sz w:val="24"/>
          <w:szCs w:val="32"/>
        </w:rPr>
        <w:t>2</w:t>
      </w:r>
      <w:r w:rsidRPr="00E86A29">
        <w:rPr>
          <w:b w:val="0"/>
          <w:bCs/>
          <w:i/>
          <w:iCs/>
          <w:sz w:val="24"/>
          <w:szCs w:val="32"/>
        </w:rPr>
        <w:fldChar w:fldCharType="end"/>
      </w:r>
      <w:bookmarkEnd w:id="8"/>
      <w:r w:rsidRPr="00E86A29">
        <w:rPr>
          <w:b w:val="0"/>
          <w:bCs/>
          <w:i/>
          <w:iCs/>
          <w:sz w:val="24"/>
          <w:szCs w:val="32"/>
        </w:rPr>
        <w:t>. tabula</w:t>
      </w:r>
    </w:p>
    <w:p w14:paraId="49A1FAB2" w14:textId="73A47005" w:rsidR="00E86A29" w:rsidRPr="00E86A29" w:rsidRDefault="00E86A29" w:rsidP="00492B61">
      <w:pPr>
        <w:pStyle w:val="tabulasvirsraksts"/>
        <w:jc w:val="right"/>
        <w:rPr>
          <w:i/>
          <w:iCs/>
        </w:rPr>
      </w:pPr>
      <w:r>
        <w:t xml:space="preserve">Datu bāzes tabula </w:t>
      </w:r>
      <w:r>
        <w:rPr>
          <w:i/>
          <w:iCs/>
        </w:rPr>
        <w:t>ChangeAdaptationScenario</w:t>
      </w:r>
    </w:p>
    <w:p w14:paraId="661B50B5" w14:textId="77777777" w:rsidR="00E86A29" w:rsidRPr="00E86A29" w:rsidRDefault="00E86A29" w:rsidP="00E86A29">
      <w:pPr>
        <w:pStyle w:val="tabulasvirsraksts"/>
      </w:pPr>
      <w:r w:rsidRPr="00E86A29">
        <w:t xml:space="preserve"> </w:t>
      </w:r>
    </w:p>
    <w:tbl>
      <w:tblPr>
        <w:tblStyle w:val="TableGrid"/>
        <w:tblW w:w="0" w:type="auto"/>
        <w:tblLook w:val="04A0" w:firstRow="1" w:lastRow="0" w:firstColumn="1" w:lastColumn="0" w:noHBand="0" w:noVBand="1"/>
      </w:tblPr>
      <w:tblGrid>
        <w:gridCol w:w="3052"/>
        <w:gridCol w:w="2103"/>
        <w:gridCol w:w="2009"/>
        <w:gridCol w:w="2123"/>
      </w:tblGrid>
      <w:tr w:rsidR="00492B61" w:rsidRPr="00FC741B" w14:paraId="78CE7228" w14:textId="77777777" w:rsidTr="00F0549C">
        <w:tc>
          <w:tcPr>
            <w:tcW w:w="2310" w:type="dxa"/>
            <w:shd w:val="clear" w:color="auto" w:fill="D9D9D9" w:themeFill="background1" w:themeFillShade="D9"/>
          </w:tcPr>
          <w:p w14:paraId="40F42BFC" w14:textId="77777777" w:rsidR="00E86A29" w:rsidRPr="00FC741B" w:rsidRDefault="00E86A29" w:rsidP="00F0549C">
            <w:pPr>
              <w:pStyle w:val="Teksts"/>
              <w:ind w:firstLine="0"/>
              <w:jc w:val="center"/>
              <w:rPr>
                <w:b/>
                <w:bCs/>
                <w:sz w:val="22"/>
                <w:szCs w:val="22"/>
              </w:rPr>
            </w:pPr>
            <w:r w:rsidRPr="00FC741B">
              <w:rPr>
                <w:b/>
                <w:bCs/>
                <w:sz w:val="22"/>
                <w:szCs w:val="22"/>
              </w:rPr>
              <w:t>Kolonnas nosaukums</w:t>
            </w:r>
          </w:p>
        </w:tc>
        <w:tc>
          <w:tcPr>
            <w:tcW w:w="2310" w:type="dxa"/>
            <w:shd w:val="clear" w:color="auto" w:fill="D9D9D9" w:themeFill="background1" w:themeFillShade="D9"/>
          </w:tcPr>
          <w:p w14:paraId="72484287" w14:textId="77777777" w:rsidR="00E86A29" w:rsidRPr="00FC741B" w:rsidRDefault="00E86A29" w:rsidP="00F0549C">
            <w:pPr>
              <w:pStyle w:val="Teksts"/>
              <w:ind w:firstLine="0"/>
              <w:jc w:val="center"/>
              <w:rPr>
                <w:b/>
                <w:bCs/>
                <w:sz w:val="22"/>
                <w:szCs w:val="22"/>
              </w:rPr>
            </w:pPr>
            <w:r w:rsidRPr="00FC741B">
              <w:rPr>
                <w:b/>
                <w:bCs/>
                <w:sz w:val="22"/>
                <w:szCs w:val="22"/>
              </w:rPr>
              <w:t>Datu tips</w:t>
            </w:r>
          </w:p>
        </w:tc>
        <w:tc>
          <w:tcPr>
            <w:tcW w:w="2311" w:type="dxa"/>
            <w:shd w:val="clear" w:color="auto" w:fill="D9D9D9" w:themeFill="background1" w:themeFillShade="D9"/>
          </w:tcPr>
          <w:p w14:paraId="592D2908" w14:textId="38B25719" w:rsidR="00E86A29" w:rsidRPr="00FC741B" w:rsidRDefault="00492B61" w:rsidP="00F0549C">
            <w:pPr>
              <w:pStyle w:val="Teksts"/>
              <w:ind w:firstLine="0"/>
              <w:jc w:val="center"/>
              <w:rPr>
                <w:b/>
                <w:bCs/>
                <w:sz w:val="22"/>
                <w:szCs w:val="22"/>
              </w:rPr>
            </w:pPr>
            <w:r>
              <w:rPr>
                <w:b/>
                <w:bCs/>
                <w:sz w:val="22"/>
                <w:szCs w:val="22"/>
              </w:rPr>
              <w:t>Obligāts</w:t>
            </w:r>
          </w:p>
        </w:tc>
        <w:tc>
          <w:tcPr>
            <w:tcW w:w="2311" w:type="dxa"/>
            <w:shd w:val="clear" w:color="auto" w:fill="D9D9D9" w:themeFill="background1" w:themeFillShade="D9"/>
          </w:tcPr>
          <w:p w14:paraId="348BF8A4" w14:textId="77777777" w:rsidR="00E86A29" w:rsidRPr="00FC741B" w:rsidRDefault="00E86A29" w:rsidP="00F0549C">
            <w:pPr>
              <w:pStyle w:val="Teksts"/>
              <w:ind w:firstLine="0"/>
              <w:jc w:val="center"/>
              <w:rPr>
                <w:b/>
                <w:bCs/>
                <w:sz w:val="22"/>
                <w:szCs w:val="22"/>
              </w:rPr>
            </w:pPr>
            <w:r w:rsidRPr="00FC741B">
              <w:rPr>
                <w:b/>
                <w:bCs/>
                <w:sz w:val="22"/>
                <w:szCs w:val="22"/>
              </w:rPr>
              <w:t>Ierobežojums</w:t>
            </w:r>
          </w:p>
        </w:tc>
      </w:tr>
      <w:tr w:rsidR="00492B61" w:rsidRPr="00FC741B" w14:paraId="0CE53250" w14:textId="77777777" w:rsidTr="00F0549C">
        <w:tc>
          <w:tcPr>
            <w:tcW w:w="2310" w:type="dxa"/>
          </w:tcPr>
          <w:p w14:paraId="22FE6CC8" w14:textId="2F9ED3AA" w:rsidR="00E86A29" w:rsidRPr="00FC741B" w:rsidRDefault="00492B61" w:rsidP="00F0549C">
            <w:pPr>
              <w:pStyle w:val="Teksts"/>
              <w:ind w:firstLine="0"/>
              <w:rPr>
                <w:sz w:val="22"/>
                <w:szCs w:val="22"/>
              </w:rPr>
            </w:pPr>
            <w:r>
              <w:rPr>
                <w:sz w:val="22"/>
                <w:szCs w:val="22"/>
              </w:rPr>
              <w:t>CAS_ID</w:t>
            </w:r>
          </w:p>
        </w:tc>
        <w:tc>
          <w:tcPr>
            <w:tcW w:w="2310" w:type="dxa"/>
          </w:tcPr>
          <w:p w14:paraId="159FFF10" w14:textId="1581FF16" w:rsidR="00E86A29" w:rsidRPr="00FC741B" w:rsidRDefault="00986EE7" w:rsidP="00F0549C">
            <w:pPr>
              <w:pStyle w:val="Teksts"/>
              <w:ind w:firstLine="0"/>
              <w:rPr>
                <w:sz w:val="22"/>
                <w:szCs w:val="22"/>
              </w:rPr>
            </w:pPr>
            <w:r>
              <w:rPr>
                <w:sz w:val="22"/>
                <w:szCs w:val="22"/>
              </w:rPr>
              <w:t>number(10,0)</w:t>
            </w:r>
          </w:p>
        </w:tc>
        <w:tc>
          <w:tcPr>
            <w:tcW w:w="2311" w:type="dxa"/>
          </w:tcPr>
          <w:p w14:paraId="3608CA73" w14:textId="1CC44090" w:rsidR="00E86A29" w:rsidRPr="00FC741B" w:rsidRDefault="001902A8" w:rsidP="00986EE7">
            <w:pPr>
              <w:pStyle w:val="Teksts"/>
              <w:ind w:firstLine="0"/>
              <w:jc w:val="center"/>
              <w:rPr>
                <w:sz w:val="22"/>
                <w:szCs w:val="22"/>
              </w:rPr>
            </w:pPr>
            <w:r>
              <w:rPr>
                <w:sz w:val="22"/>
                <w:szCs w:val="22"/>
              </w:rPr>
              <w:t>Jā</w:t>
            </w:r>
          </w:p>
        </w:tc>
        <w:tc>
          <w:tcPr>
            <w:tcW w:w="2311" w:type="dxa"/>
          </w:tcPr>
          <w:p w14:paraId="0A4B7C1E" w14:textId="2C713E78" w:rsidR="00E86A29" w:rsidRPr="00FC741B" w:rsidRDefault="001902A8" w:rsidP="00F0549C">
            <w:pPr>
              <w:pStyle w:val="Teksts"/>
              <w:ind w:firstLine="0"/>
              <w:rPr>
                <w:sz w:val="22"/>
                <w:szCs w:val="22"/>
              </w:rPr>
            </w:pPr>
            <w:r>
              <w:rPr>
                <w:sz w:val="22"/>
                <w:szCs w:val="22"/>
              </w:rPr>
              <w:t>Primārā atslēga</w:t>
            </w:r>
          </w:p>
        </w:tc>
      </w:tr>
      <w:tr w:rsidR="00492B61" w:rsidRPr="00FC741B" w14:paraId="64551FF1" w14:textId="77777777" w:rsidTr="00F0549C">
        <w:tc>
          <w:tcPr>
            <w:tcW w:w="2310" w:type="dxa"/>
          </w:tcPr>
          <w:p w14:paraId="4FC7EF5E" w14:textId="23A8BAE1" w:rsidR="00E86A29" w:rsidRPr="00FC741B" w:rsidRDefault="00492B61" w:rsidP="00F0549C">
            <w:pPr>
              <w:pStyle w:val="Teksts"/>
              <w:ind w:firstLine="0"/>
              <w:rPr>
                <w:sz w:val="22"/>
                <w:szCs w:val="22"/>
              </w:rPr>
            </w:pPr>
            <w:r>
              <w:rPr>
                <w:sz w:val="22"/>
                <w:szCs w:val="22"/>
              </w:rPr>
              <w:t>CAS_PARENTSCENARIO_ID</w:t>
            </w:r>
          </w:p>
        </w:tc>
        <w:tc>
          <w:tcPr>
            <w:tcW w:w="2310" w:type="dxa"/>
          </w:tcPr>
          <w:p w14:paraId="4436CDDA" w14:textId="08B7C30F" w:rsidR="00E86A29" w:rsidRPr="00FC741B" w:rsidRDefault="00986EE7" w:rsidP="00F0549C">
            <w:pPr>
              <w:pStyle w:val="Teksts"/>
              <w:ind w:firstLine="0"/>
              <w:rPr>
                <w:sz w:val="22"/>
                <w:szCs w:val="22"/>
              </w:rPr>
            </w:pPr>
            <w:r>
              <w:rPr>
                <w:sz w:val="22"/>
                <w:szCs w:val="22"/>
              </w:rPr>
              <w:t>number(10,0)</w:t>
            </w:r>
          </w:p>
        </w:tc>
        <w:tc>
          <w:tcPr>
            <w:tcW w:w="2311" w:type="dxa"/>
          </w:tcPr>
          <w:p w14:paraId="058402D5" w14:textId="2FED9D85" w:rsidR="00E86A29" w:rsidRPr="00FC741B" w:rsidRDefault="001902A8" w:rsidP="00986EE7">
            <w:pPr>
              <w:pStyle w:val="Teksts"/>
              <w:ind w:firstLine="0"/>
              <w:jc w:val="center"/>
              <w:rPr>
                <w:sz w:val="22"/>
                <w:szCs w:val="22"/>
              </w:rPr>
            </w:pPr>
            <w:r>
              <w:rPr>
                <w:sz w:val="22"/>
                <w:szCs w:val="22"/>
              </w:rPr>
              <w:t>Jā</w:t>
            </w:r>
          </w:p>
        </w:tc>
        <w:tc>
          <w:tcPr>
            <w:tcW w:w="2311" w:type="dxa"/>
          </w:tcPr>
          <w:p w14:paraId="346D68AA" w14:textId="2461CC58" w:rsidR="00E86A29" w:rsidRPr="00FC741B" w:rsidRDefault="001902A8" w:rsidP="00F0549C">
            <w:pPr>
              <w:pStyle w:val="Teksts"/>
              <w:ind w:firstLine="0"/>
              <w:rPr>
                <w:sz w:val="22"/>
                <w:szCs w:val="22"/>
              </w:rPr>
            </w:pPr>
            <w:r>
              <w:rPr>
                <w:sz w:val="22"/>
                <w:szCs w:val="22"/>
              </w:rPr>
              <w:t>Ārējā atslēga</w:t>
            </w:r>
          </w:p>
        </w:tc>
      </w:tr>
      <w:tr w:rsidR="00492B61" w:rsidRPr="00FC741B" w14:paraId="16FDA9B3" w14:textId="77777777" w:rsidTr="00F0549C">
        <w:tc>
          <w:tcPr>
            <w:tcW w:w="2310" w:type="dxa"/>
          </w:tcPr>
          <w:p w14:paraId="7D6CBB66" w14:textId="07EBF564" w:rsidR="00492B61" w:rsidRPr="00FC741B" w:rsidRDefault="00492B61" w:rsidP="00F0549C">
            <w:pPr>
              <w:pStyle w:val="Teksts"/>
              <w:ind w:firstLine="0"/>
              <w:rPr>
                <w:sz w:val="22"/>
                <w:szCs w:val="22"/>
              </w:rPr>
            </w:pPr>
            <w:r>
              <w:rPr>
                <w:sz w:val="22"/>
                <w:szCs w:val="22"/>
              </w:rPr>
              <w:t>CAS_CHANGETYPE_ID</w:t>
            </w:r>
          </w:p>
        </w:tc>
        <w:tc>
          <w:tcPr>
            <w:tcW w:w="2310" w:type="dxa"/>
          </w:tcPr>
          <w:p w14:paraId="4F5E4226" w14:textId="39F95F96" w:rsidR="00492B61" w:rsidRPr="00FC741B" w:rsidRDefault="00986EE7" w:rsidP="00F0549C">
            <w:pPr>
              <w:pStyle w:val="Teksts"/>
              <w:ind w:firstLine="0"/>
              <w:rPr>
                <w:sz w:val="22"/>
                <w:szCs w:val="22"/>
              </w:rPr>
            </w:pPr>
            <w:r>
              <w:rPr>
                <w:sz w:val="22"/>
                <w:szCs w:val="22"/>
              </w:rPr>
              <w:t>number(10,0)</w:t>
            </w:r>
          </w:p>
        </w:tc>
        <w:tc>
          <w:tcPr>
            <w:tcW w:w="2311" w:type="dxa"/>
          </w:tcPr>
          <w:p w14:paraId="6E1C7CA6" w14:textId="729A3AAC" w:rsidR="00492B61" w:rsidRPr="00FC741B" w:rsidRDefault="00054FE3" w:rsidP="00986EE7">
            <w:pPr>
              <w:pStyle w:val="Teksts"/>
              <w:ind w:firstLine="0"/>
              <w:jc w:val="center"/>
              <w:rPr>
                <w:sz w:val="22"/>
                <w:szCs w:val="22"/>
              </w:rPr>
            </w:pPr>
            <w:r>
              <w:rPr>
                <w:sz w:val="22"/>
                <w:szCs w:val="22"/>
              </w:rPr>
              <w:t>Jā</w:t>
            </w:r>
          </w:p>
        </w:tc>
        <w:tc>
          <w:tcPr>
            <w:tcW w:w="2311" w:type="dxa"/>
          </w:tcPr>
          <w:p w14:paraId="55E6EC22" w14:textId="56E90750" w:rsidR="00492B61" w:rsidRPr="00FC741B" w:rsidRDefault="001902A8" w:rsidP="00F0549C">
            <w:pPr>
              <w:pStyle w:val="Teksts"/>
              <w:ind w:firstLine="0"/>
              <w:rPr>
                <w:sz w:val="22"/>
                <w:szCs w:val="22"/>
              </w:rPr>
            </w:pPr>
            <w:r>
              <w:rPr>
                <w:sz w:val="22"/>
                <w:szCs w:val="22"/>
              </w:rPr>
              <w:t>Ārējā atslēga</w:t>
            </w:r>
          </w:p>
        </w:tc>
      </w:tr>
      <w:tr w:rsidR="00492B61" w:rsidRPr="00FC741B" w14:paraId="42941D3A" w14:textId="77777777" w:rsidTr="00F0549C">
        <w:tc>
          <w:tcPr>
            <w:tcW w:w="2310" w:type="dxa"/>
          </w:tcPr>
          <w:p w14:paraId="30B746C1" w14:textId="6137C2D1" w:rsidR="00E86A29" w:rsidRPr="00FC741B" w:rsidRDefault="00492B61" w:rsidP="00F0549C">
            <w:pPr>
              <w:pStyle w:val="Teksts"/>
              <w:ind w:firstLine="0"/>
              <w:rPr>
                <w:sz w:val="22"/>
                <w:szCs w:val="22"/>
              </w:rPr>
            </w:pPr>
            <w:r>
              <w:rPr>
                <w:sz w:val="22"/>
                <w:szCs w:val="22"/>
              </w:rPr>
              <w:t>CAS_OPERATION_ID</w:t>
            </w:r>
          </w:p>
        </w:tc>
        <w:tc>
          <w:tcPr>
            <w:tcW w:w="2310" w:type="dxa"/>
          </w:tcPr>
          <w:p w14:paraId="02222AAA" w14:textId="1B0109B2" w:rsidR="00E86A29" w:rsidRPr="00FC741B" w:rsidRDefault="00986EE7" w:rsidP="00F0549C">
            <w:pPr>
              <w:pStyle w:val="Teksts"/>
              <w:ind w:firstLine="0"/>
              <w:rPr>
                <w:sz w:val="22"/>
                <w:szCs w:val="22"/>
              </w:rPr>
            </w:pPr>
            <w:r>
              <w:rPr>
                <w:sz w:val="22"/>
                <w:szCs w:val="22"/>
              </w:rPr>
              <w:t>varchar2(10 byte)</w:t>
            </w:r>
          </w:p>
        </w:tc>
        <w:tc>
          <w:tcPr>
            <w:tcW w:w="2311" w:type="dxa"/>
          </w:tcPr>
          <w:p w14:paraId="73CB7959" w14:textId="49C0BC8D" w:rsidR="00E86A29" w:rsidRPr="00FC741B" w:rsidRDefault="001902A8" w:rsidP="00986EE7">
            <w:pPr>
              <w:pStyle w:val="Teksts"/>
              <w:ind w:firstLine="0"/>
              <w:jc w:val="center"/>
              <w:rPr>
                <w:sz w:val="22"/>
                <w:szCs w:val="22"/>
              </w:rPr>
            </w:pPr>
            <w:r>
              <w:rPr>
                <w:sz w:val="22"/>
                <w:szCs w:val="22"/>
              </w:rPr>
              <w:t>Jā</w:t>
            </w:r>
          </w:p>
        </w:tc>
        <w:tc>
          <w:tcPr>
            <w:tcW w:w="2311" w:type="dxa"/>
          </w:tcPr>
          <w:p w14:paraId="5FFB3103" w14:textId="44CA5C82" w:rsidR="00E86A29" w:rsidRPr="00FC741B" w:rsidRDefault="001902A8" w:rsidP="00F0549C">
            <w:pPr>
              <w:pStyle w:val="Teksts"/>
              <w:ind w:firstLine="0"/>
              <w:rPr>
                <w:sz w:val="22"/>
                <w:szCs w:val="22"/>
              </w:rPr>
            </w:pPr>
            <w:r>
              <w:rPr>
                <w:sz w:val="22"/>
                <w:szCs w:val="22"/>
              </w:rPr>
              <w:t>Ārējā atslēga</w:t>
            </w:r>
          </w:p>
        </w:tc>
      </w:tr>
    </w:tbl>
    <w:p w14:paraId="63623541" w14:textId="77777777" w:rsidR="00E86A29" w:rsidRDefault="00E86A29" w:rsidP="00E86A29">
      <w:pPr>
        <w:pStyle w:val="Teksts"/>
        <w:ind w:firstLine="0"/>
      </w:pPr>
    </w:p>
    <w:p w14:paraId="793342D2" w14:textId="3D761974" w:rsidR="008949B9" w:rsidRDefault="00E86A29" w:rsidP="008949B9">
      <w:pPr>
        <w:pStyle w:val="Teksts"/>
      </w:pPr>
      <w:r>
        <w:t>Katra</w:t>
      </w:r>
      <w:r w:rsidR="00CC2FA9">
        <w:t xml:space="preserve"> scenārija soļi glabājas tabulā </w:t>
      </w:r>
      <w:r w:rsidR="00CC2FA9">
        <w:rPr>
          <w:i/>
          <w:iCs/>
        </w:rPr>
        <w:t>ChangeAdaptationScenario</w:t>
      </w:r>
      <w:r w:rsidR="00492B61">
        <w:rPr>
          <w:i/>
          <w:iCs/>
        </w:rPr>
        <w:t xml:space="preserve"> </w:t>
      </w:r>
      <w:r w:rsidR="00492B61">
        <w:t xml:space="preserve">(tabulas aprakstu skat. tabulā </w:t>
      </w:r>
      <w:r w:rsidR="00492B61" w:rsidRPr="00492B61">
        <w:fldChar w:fldCharType="begin"/>
      </w:r>
      <w:r w:rsidR="00492B61" w:rsidRPr="00492B61">
        <w:instrText xml:space="preserve"> REF _Ref38443807 \h  \* MERGEFORMAT </w:instrText>
      </w:r>
      <w:r w:rsidR="00492B61" w:rsidRPr="00492B61">
        <w:fldChar w:fldCharType="separate"/>
      </w:r>
      <w:r w:rsidR="00492B61" w:rsidRPr="00492B61">
        <w:rPr>
          <w:szCs w:val="32"/>
        </w:rPr>
        <w:t>2.</w:t>
      </w:r>
      <w:r w:rsidR="00492B61" w:rsidRPr="00492B61">
        <w:rPr>
          <w:noProof/>
          <w:szCs w:val="32"/>
        </w:rPr>
        <w:t>2</w:t>
      </w:r>
      <w:r w:rsidR="00492B61" w:rsidRPr="00492B61">
        <w:fldChar w:fldCharType="end"/>
      </w:r>
      <w:r w:rsidR="00492B61" w:rsidRPr="00492B61">
        <w:t>.</w:t>
      </w:r>
      <w:r w:rsidR="00492B61">
        <w:t>)</w:t>
      </w:r>
      <w:r w:rsidR="00CC2FA9">
        <w:t xml:space="preserve">. Katrs no scenārija soļiem satur ārējo atslēgu uz adaptācijas </w:t>
      </w:r>
      <w:r w:rsidR="00054FE3">
        <w:t>darbību</w:t>
      </w:r>
      <w:r w:rsidR="00CC2FA9">
        <w:t xml:space="preserve"> (tabulu </w:t>
      </w:r>
      <w:r w:rsidR="00CC2FA9">
        <w:rPr>
          <w:i/>
          <w:iCs/>
        </w:rPr>
        <w:t>ChangeAdaptationOperation</w:t>
      </w:r>
      <w:r w:rsidR="00CC2FA9">
        <w:t xml:space="preserve">), izmaiņas tipu, kā arī vecākieraksta identifikatoru – ārējo atslēgu uz šo pašu tabulu. Vecākieraksta identifikatora glabāšana nodrošina </w:t>
      </w:r>
      <w:r w:rsidR="00054FE3">
        <w:t>darbību</w:t>
      </w:r>
      <w:r w:rsidR="00CC2FA9">
        <w:t xml:space="preserve"> secības uzturēšanu, kā arī atvieglo korekciju veikšanu (piemēram, </w:t>
      </w:r>
      <w:r w:rsidR="008949B9">
        <w:t xml:space="preserve">pievienojot scenārija vidū kādu </w:t>
      </w:r>
      <w:r w:rsidR="00054FE3">
        <w:lastRenderedPageBreak/>
        <w:t>darbību</w:t>
      </w:r>
      <w:r w:rsidR="008949B9">
        <w:t>, jārediģē tikai divi tabulas ieraksti, taču, ja secība tiktu glabāta kā kārtas skaitļi, jārediģē būtu gandrīz viss scenārijs).</w:t>
      </w:r>
    </w:p>
    <w:p w14:paraId="0E34465D" w14:textId="69783DA5" w:rsidR="00492B61" w:rsidRDefault="008949B9" w:rsidP="00532A79">
      <w:pPr>
        <w:pStyle w:val="Teksts"/>
      </w:pPr>
      <w:r>
        <w:t xml:space="preserve">Lai sekotu līdzi izmaiņu adaptācijas procesam un glabātu informāciju par katras </w:t>
      </w:r>
      <w:r w:rsidR="00054FE3">
        <w:t>darbības</w:t>
      </w:r>
      <w:r>
        <w:t xml:space="preserve"> izpildi, nepieciešama tabula, kurā glabājas katrai</w:t>
      </w:r>
      <w:r w:rsidR="00054FE3">
        <w:t xml:space="preserve"> reāli</w:t>
      </w:r>
      <w:r>
        <w:t xml:space="preserve"> notikušai izmaiņai atbilstošais adaptācijas scenārijs. </w:t>
      </w:r>
    </w:p>
    <w:p w14:paraId="70DAFFFF" w14:textId="03465534" w:rsidR="00492B61" w:rsidRPr="00492B61" w:rsidRDefault="00492B61" w:rsidP="00492B61">
      <w:pPr>
        <w:pStyle w:val="tabulasvirsraksts"/>
        <w:jc w:val="right"/>
        <w:rPr>
          <w:b w:val="0"/>
          <w:i/>
          <w:iCs/>
          <w:sz w:val="28"/>
          <w:szCs w:val="36"/>
        </w:rPr>
      </w:pPr>
      <w:bookmarkStart w:id="9" w:name="_Ref38444014"/>
      <w:r w:rsidRPr="00492B61">
        <w:rPr>
          <w:b w:val="0"/>
          <w:i/>
          <w:iCs/>
          <w:sz w:val="24"/>
          <w:szCs w:val="32"/>
        </w:rPr>
        <w:t>2</w:t>
      </w:r>
      <w:r w:rsidRPr="00492B61">
        <w:rPr>
          <w:b w:val="0"/>
          <w:i/>
          <w:iCs/>
          <w:sz w:val="28"/>
          <w:szCs w:val="36"/>
        </w:rPr>
        <w:t>.</w:t>
      </w:r>
      <w:r w:rsidRPr="00492B61">
        <w:rPr>
          <w:b w:val="0"/>
          <w:i/>
          <w:iCs/>
          <w:sz w:val="24"/>
          <w:szCs w:val="32"/>
        </w:rPr>
        <w:fldChar w:fldCharType="begin"/>
      </w:r>
      <w:r w:rsidRPr="00492B61">
        <w:rPr>
          <w:b w:val="0"/>
          <w:i/>
          <w:iCs/>
          <w:sz w:val="24"/>
          <w:szCs w:val="32"/>
        </w:rPr>
        <w:instrText xml:space="preserve"> SEQ Tabula \* ARABIC </w:instrText>
      </w:r>
      <w:r w:rsidRPr="00492B61">
        <w:rPr>
          <w:b w:val="0"/>
          <w:i/>
          <w:iCs/>
          <w:sz w:val="24"/>
          <w:szCs w:val="32"/>
        </w:rPr>
        <w:fldChar w:fldCharType="separate"/>
      </w:r>
      <w:r w:rsidR="009C2848">
        <w:rPr>
          <w:b w:val="0"/>
          <w:i/>
          <w:iCs/>
          <w:noProof/>
          <w:sz w:val="24"/>
          <w:szCs w:val="32"/>
        </w:rPr>
        <w:t>3</w:t>
      </w:r>
      <w:r w:rsidRPr="00492B61">
        <w:rPr>
          <w:b w:val="0"/>
          <w:i/>
          <w:iCs/>
          <w:sz w:val="24"/>
          <w:szCs w:val="32"/>
        </w:rPr>
        <w:fldChar w:fldCharType="end"/>
      </w:r>
      <w:bookmarkEnd w:id="9"/>
      <w:r w:rsidRPr="00492B61">
        <w:rPr>
          <w:b w:val="0"/>
          <w:i/>
          <w:iCs/>
          <w:sz w:val="28"/>
          <w:szCs w:val="36"/>
        </w:rPr>
        <w:t xml:space="preserve">. </w:t>
      </w:r>
      <w:r w:rsidRPr="00492B61">
        <w:rPr>
          <w:b w:val="0"/>
          <w:i/>
          <w:iCs/>
          <w:sz w:val="24"/>
          <w:szCs w:val="32"/>
        </w:rPr>
        <w:t>tabula</w:t>
      </w:r>
    </w:p>
    <w:p w14:paraId="1C9BCF34" w14:textId="5ED11437" w:rsidR="00492B61" w:rsidRPr="00E86A29" w:rsidRDefault="00492B61" w:rsidP="00492B61">
      <w:pPr>
        <w:pStyle w:val="tabulasvirsraksts"/>
        <w:jc w:val="right"/>
        <w:rPr>
          <w:i/>
          <w:iCs/>
        </w:rPr>
      </w:pPr>
      <w:r>
        <w:t xml:space="preserve">Datu bāzes tabula </w:t>
      </w:r>
      <w:r>
        <w:rPr>
          <w:i/>
          <w:iCs/>
        </w:rPr>
        <w:t>ChangeAdaptationProcess</w:t>
      </w:r>
    </w:p>
    <w:p w14:paraId="2068B138" w14:textId="77777777" w:rsidR="00492B61" w:rsidRPr="00E86A29" w:rsidRDefault="00492B61" w:rsidP="00492B61">
      <w:pPr>
        <w:pStyle w:val="tabulasvirsraksts"/>
      </w:pPr>
      <w:r w:rsidRPr="00E86A29">
        <w:t xml:space="preserve"> </w:t>
      </w:r>
    </w:p>
    <w:tbl>
      <w:tblPr>
        <w:tblStyle w:val="TableGrid"/>
        <w:tblW w:w="0" w:type="auto"/>
        <w:tblLook w:val="04A0" w:firstRow="1" w:lastRow="0" w:firstColumn="1" w:lastColumn="0" w:noHBand="0" w:noVBand="1"/>
      </w:tblPr>
      <w:tblGrid>
        <w:gridCol w:w="2478"/>
        <w:gridCol w:w="2262"/>
        <w:gridCol w:w="2237"/>
        <w:gridCol w:w="2265"/>
      </w:tblGrid>
      <w:tr w:rsidR="00492B61" w:rsidRPr="00FC741B" w14:paraId="09E7151C" w14:textId="77777777" w:rsidTr="00986EE7">
        <w:tc>
          <w:tcPr>
            <w:tcW w:w="2478" w:type="dxa"/>
            <w:shd w:val="clear" w:color="auto" w:fill="D9D9D9" w:themeFill="background1" w:themeFillShade="D9"/>
          </w:tcPr>
          <w:p w14:paraId="6B637514" w14:textId="77777777" w:rsidR="00492B61" w:rsidRPr="00FC741B" w:rsidRDefault="00492B61" w:rsidP="00F0549C">
            <w:pPr>
              <w:pStyle w:val="Teksts"/>
              <w:ind w:firstLine="0"/>
              <w:jc w:val="center"/>
              <w:rPr>
                <w:b/>
                <w:bCs/>
                <w:sz w:val="22"/>
                <w:szCs w:val="22"/>
              </w:rPr>
            </w:pPr>
            <w:r w:rsidRPr="00FC741B">
              <w:rPr>
                <w:b/>
                <w:bCs/>
                <w:sz w:val="22"/>
                <w:szCs w:val="22"/>
              </w:rPr>
              <w:t>Kolonnas nosaukums</w:t>
            </w:r>
          </w:p>
        </w:tc>
        <w:tc>
          <w:tcPr>
            <w:tcW w:w="2262" w:type="dxa"/>
            <w:shd w:val="clear" w:color="auto" w:fill="D9D9D9" w:themeFill="background1" w:themeFillShade="D9"/>
          </w:tcPr>
          <w:p w14:paraId="618F61E5" w14:textId="77777777" w:rsidR="00492B61" w:rsidRPr="00FC741B" w:rsidRDefault="00492B61" w:rsidP="00F0549C">
            <w:pPr>
              <w:pStyle w:val="Teksts"/>
              <w:ind w:firstLine="0"/>
              <w:jc w:val="center"/>
              <w:rPr>
                <w:b/>
                <w:bCs/>
                <w:sz w:val="22"/>
                <w:szCs w:val="22"/>
              </w:rPr>
            </w:pPr>
            <w:r w:rsidRPr="00FC741B">
              <w:rPr>
                <w:b/>
                <w:bCs/>
                <w:sz w:val="22"/>
                <w:szCs w:val="22"/>
              </w:rPr>
              <w:t>Datu tips</w:t>
            </w:r>
          </w:p>
        </w:tc>
        <w:tc>
          <w:tcPr>
            <w:tcW w:w="2237" w:type="dxa"/>
            <w:shd w:val="clear" w:color="auto" w:fill="D9D9D9" w:themeFill="background1" w:themeFillShade="D9"/>
          </w:tcPr>
          <w:p w14:paraId="54AB821B" w14:textId="77777777" w:rsidR="00492B61" w:rsidRPr="00FC741B" w:rsidRDefault="00492B61" w:rsidP="00F0549C">
            <w:pPr>
              <w:pStyle w:val="Teksts"/>
              <w:ind w:firstLine="0"/>
              <w:jc w:val="center"/>
              <w:rPr>
                <w:b/>
                <w:bCs/>
                <w:sz w:val="22"/>
                <w:szCs w:val="22"/>
              </w:rPr>
            </w:pPr>
            <w:r>
              <w:rPr>
                <w:b/>
                <w:bCs/>
                <w:sz w:val="22"/>
                <w:szCs w:val="22"/>
              </w:rPr>
              <w:t>Obligāts</w:t>
            </w:r>
          </w:p>
        </w:tc>
        <w:tc>
          <w:tcPr>
            <w:tcW w:w="2265" w:type="dxa"/>
            <w:shd w:val="clear" w:color="auto" w:fill="D9D9D9" w:themeFill="background1" w:themeFillShade="D9"/>
          </w:tcPr>
          <w:p w14:paraId="52AB1F92" w14:textId="77777777" w:rsidR="00492B61" w:rsidRPr="00FC741B" w:rsidRDefault="00492B61" w:rsidP="00F0549C">
            <w:pPr>
              <w:pStyle w:val="Teksts"/>
              <w:ind w:firstLine="0"/>
              <w:jc w:val="center"/>
              <w:rPr>
                <w:b/>
                <w:bCs/>
                <w:sz w:val="22"/>
                <w:szCs w:val="22"/>
              </w:rPr>
            </w:pPr>
            <w:r w:rsidRPr="00FC741B">
              <w:rPr>
                <w:b/>
                <w:bCs/>
                <w:sz w:val="22"/>
                <w:szCs w:val="22"/>
              </w:rPr>
              <w:t>Ierobežojums</w:t>
            </w:r>
          </w:p>
        </w:tc>
      </w:tr>
      <w:tr w:rsidR="00986EE7" w:rsidRPr="00FC741B" w14:paraId="0823EB64" w14:textId="77777777" w:rsidTr="00986EE7">
        <w:tc>
          <w:tcPr>
            <w:tcW w:w="2478" w:type="dxa"/>
          </w:tcPr>
          <w:p w14:paraId="01218A53" w14:textId="314A5807" w:rsidR="00986EE7" w:rsidRPr="00FC741B" w:rsidRDefault="00986EE7" w:rsidP="00986EE7">
            <w:pPr>
              <w:pStyle w:val="Teksts"/>
              <w:ind w:firstLine="0"/>
              <w:rPr>
                <w:sz w:val="22"/>
                <w:szCs w:val="22"/>
              </w:rPr>
            </w:pPr>
            <w:r>
              <w:rPr>
                <w:sz w:val="22"/>
                <w:szCs w:val="22"/>
              </w:rPr>
              <w:t>CAP_ID</w:t>
            </w:r>
          </w:p>
        </w:tc>
        <w:tc>
          <w:tcPr>
            <w:tcW w:w="2262" w:type="dxa"/>
          </w:tcPr>
          <w:p w14:paraId="7EC439A3" w14:textId="75D29640" w:rsidR="00986EE7" w:rsidRPr="00FC741B" w:rsidRDefault="00986EE7" w:rsidP="00986EE7">
            <w:pPr>
              <w:pStyle w:val="Teksts"/>
              <w:ind w:firstLine="0"/>
              <w:rPr>
                <w:sz w:val="22"/>
                <w:szCs w:val="22"/>
              </w:rPr>
            </w:pPr>
            <w:r>
              <w:rPr>
                <w:sz w:val="22"/>
                <w:szCs w:val="22"/>
              </w:rPr>
              <w:t>number(10,0)</w:t>
            </w:r>
          </w:p>
        </w:tc>
        <w:tc>
          <w:tcPr>
            <w:tcW w:w="2237" w:type="dxa"/>
          </w:tcPr>
          <w:p w14:paraId="48E417DA" w14:textId="5B381ABB" w:rsidR="00986EE7" w:rsidRPr="00FC741B" w:rsidRDefault="00986EE7" w:rsidP="00986EE7">
            <w:pPr>
              <w:pStyle w:val="Teksts"/>
              <w:ind w:firstLine="0"/>
              <w:jc w:val="center"/>
              <w:rPr>
                <w:sz w:val="22"/>
                <w:szCs w:val="22"/>
              </w:rPr>
            </w:pPr>
            <w:r>
              <w:rPr>
                <w:sz w:val="22"/>
                <w:szCs w:val="22"/>
              </w:rPr>
              <w:t>Jā</w:t>
            </w:r>
          </w:p>
        </w:tc>
        <w:tc>
          <w:tcPr>
            <w:tcW w:w="2265" w:type="dxa"/>
          </w:tcPr>
          <w:p w14:paraId="7173F250" w14:textId="66A8BC85" w:rsidR="00986EE7" w:rsidRPr="00FC741B" w:rsidRDefault="00986EE7" w:rsidP="00986EE7">
            <w:pPr>
              <w:pStyle w:val="Teksts"/>
              <w:ind w:firstLine="0"/>
              <w:rPr>
                <w:sz w:val="22"/>
                <w:szCs w:val="22"/>
              </w:rPr>
            </w:pPr>
            <w:r>
              <w:rPr>
                <w:sz w:val="22"/>
                <w:szCs w:val="22"/>
              </w:rPr>
              <w:t>Primārā atslēga</w:t>
            </w:r>
          </w:p>
        </w:tc>
      </w:tr>
      <w:tr w:rsidR="00986EE7" w:rsidRPr="00FC741B" w14:paraId="53E10D8D" w14:textId="77777777" w:rsidTr="00986EE7">
        <w:tc>
          <w:tcPr>
            <w:tcW w:w="2478" w:type="dxa"/>
          </w:tcPr>
          <w:p w14:paraId="650A0669" w14:textId="79128FC7" w:rsidR="00986EE7" w:rsidRPr="00FC741B" w:rsidRDefault="00986EE7" w:rsidP="00986EE7">
            <w:pPr>
              <w:pStyle w:val="Teksts"/>
              <w:ind w:firstLine="0"/>
              <w:rPr>
                <w:sz w:val="22"/>
                <w:szCs w:val="22"/>
              </w:rPr>
            </w:pPr>
            <w:r>
              <w:rPr>
                <w:sz w:val="22"/>
                <w:szCs w:val="22"/>
              </w:rPr>
              <w:t>CAP_SCENARIO_ID</w:t>
            </w:r>
          </w:p>
        </w:tc>
        <w:tc>
          <w:tcPr>
            <w:tcW w:w="2262" w:type="dxa"/>
          </w:tcPr>
          <w:p w14:paraId="4CA4D4FE" w14:textId="45C1B09D" w:rsidR="00986EE7" w:rsidRPr="00FC741B" w:rsidRDefault="00986EE7" w:rsidP="00986EE7">
            <w:pPr>
              <w:pStyle w:val="Teksts"/>
              <w:ind w:firstLine="0"/>
              <w:rPr>
                <w:sz w:val="22"/>
                <w:szCs w:val="22"/>
              </w:rPr>
            </w:pPr>
            <w:r>
              <w:rPr>
                <w:sz w:val="22"/>
                <w:szCs w:val="22"/>
              </w:rPr>
              <w:t>number(10,0)</w:t>
            </w:r>
          </w:p>
        </w:tc>
        <w:tc>
          <w:tcPr>
            <w:tcW w:w="2237" w:type="dxa"/>
          </w:tcPr>
          <w:p w14:paraId="6A8BEEDC" w14:textId="1266603D" w:rsidR="00986EE7" w:rsidRPr="00FC741B" w:rsidRDefault="00986EE7" w:rsidP="00986EE7">
            <w:pPr>
              <w:pStyle w:val="Teksts"/>
              <w:ind w:firstLine="0"/>
              <w:jc w:val="center"/>
              <w:rPr>
                <w:sz w:val="22"/>
                <w:szCs w:val="22"/>
              </w:rPr>
            </w:pPr>
            <w:r>
              <w:rPr>
                <w:sz w:val="22"/>
                <w:szCs w:val="22"/>
              </w:rPr>
              <w:t>Jā</w:t>
            </w:r>
          </w:p>
        </w:tc>
        <w:tc>
          <w:tcPr>
            <w:tcW w:w="2265" w:type="dxa"/>
          </w:tcPr>
          <w:p w14:paraId="15575EEB" w14:textId="1400B8D0" w:rsidR="00986EE7" w:rsidRPr="00FC741B" w:rsidRDefault="00986EE7" w:rsidP="00986EE7">
            <w:pPr>
              <w:pStyle w:val="Teksts"/>
              <w:ind w:firstLine="0"/>
              <w:rPr>
                <w:sz w:val="22"/>
                <w:szCs w:val="22"/>
              </w:rPr>
            </w:pPr>
            <w:r>
              <w:rPr>
                <w:sz w:val="22"/>
                <w:szCs w:val="22"/>
              </w:rPr>
              <w:t>Ārējā atslēga</w:t>
            </w:r>
          </w:p>
        </w:tc>
      </w:tr>
      <w:tr w:rsidR="00986EE7" w:rsidRPr="00FC741B" w14:paraId="0072318D" w14:textId="77777777" w:rsidTr="00986EE7">
        <w:tc>
          <w:tcPr>
            <w:tcW w:w="2478" w:type="dxa"/>
          </w:tcPr>
          <w:p w14:paraId="1147DEE2" w14:textId="19D86B63" w:rsidR="00986EE7" w:rsidRDefault="00986EE7" w:rsidP="00986EE7">
            <w:pPr>
              <w:pStyle w:val="Teksts"/>
              <w:ind w:firstLine="0"/>
              <w:rPr>
                <w:sz w:val="22"/>
                <w:szCs w:val="22"/>
              </w:rPr>
            </w:pPr>
            <w:r>
              <w:rPr>
                <w:sz w:val="22"/>
                <w:szCs w:val="22"/>
              </w:rPr>
              <w:t>CAP_DATETIME</w:t>
            </w:r>
          </w:p>
        </w:tc>
        <w:tc>
          <w:tcPr>
            <w:tcW w:w="2262" w:type="dxa"/>
          </w:tcPr>
          <w:p w14:paraId="0D3E4957" w14:textId="342740AB" w:rsidR="00986EE7" w:rsidRPr="00FC741B" w:rsidRDefault="00986EE7" w:rsidP="00986EE7">
            <w:pPr>
              <w:pStyle w:val="Teksts"/>
              <w:ind w:firstLine="0"/>
              <w:rPr>
                <w:sz w:val="22"/>
                <w:szCs w:val="22"/>
              </w:rPr>
            </w:pPr>
            <w:r>
              <w:rPr>
                <w:sz w:val="22"/>
                <w:szCs w:val="22"/>
              </w:rPr>
              <w:t>timestamp(6)</w:t>
            </w:r>
          </w:p>
        </w:tc>
        <w:tc>
          <w:tcPr>
            <w:tcW w:w="2237" w:type="dxa"/>
          </w:tcPr>
          <w:p w14:paraId="29903BCA" w14:textId="7C86B1A3" w:rsidR="00986EE7" w:rsidRPr="00FC741B" w:rsidRDefault="00986EE7" w:rsidP="00986EE7">
            <w:pPr>
              <w:pStyle w:val="Teksts"/>
              <w:ind w:firstLine="0"/>
              <w:jc w:val="center"/>
              <w:rPr>
                <w:sz w:val="22"/>
                <w:szCs w:val="22"/>
              </w:rPr>
            </w:pPr>
            <w:r>
              <w:rPr>
                <w:sz w:val="22"/>
                <w:szCs w:val="22"/>
              </w:rPr>
              <w:t>Jā</w:t>
            </w:r>
          </w:p>
        </w:tc>
        <w:tc>
          <w:tcPr>
            <w:tcW w:w="2265" w:type="dxa"/>
          </w:tcPr>
          <w:p w14:paraId="1D527C2B" w14:textId="367B855D" w:rsidR="00986EE7" w:rsidRPr="00FC741B" w:rsidRDefault="00986EE7" w:rsidP="00986EE7">
            <w:pPr>
              <w:pStyle w:val="Teksts"/>
              <w:ind w:firstLine="0"/>
              <w:rPr>
                <w:sz w:val="22"/>
                <w:szCs w:val="22"/>
              </w:rPr>
            </w:pPr>
            <w:r>
              <w:rPr>
                <w:sz w:val="22"/>
                <w:szCs w:val="22"/>
              </w:rPr>
              <w:t>Nav</w:t>
            </w:r>
          </w:p>
        </w:tc>
      </w:tr>
      <w:tr w:rsidR="00986EE7" w:rsidRPr="00FC741B" w14:paraId="4E95F320" w14:textId="77777777" w:rsidTr="00986EE7">
        <w:tc>
          <w:tcPr>
            <w:tcW w:w="2478" w:type="dxa"/>
          </w:tcPr>
          <w:p w14:paraId="4979D115" w14:textId="47198827" w:rsidR="00986EE7" w:rsidRDefault="00986EE7" w:rsidP="00986EE7">
            <w:pPr>
              <w:pStyle w:val="Teksts"/>
              <w:ind w:firstLine="0"/>
              <w:rPr>
                <w:sz w:val="22"/>
                <w:szCs w:val="22"/>
              </w:rPr>
            </w:pPr>
            <w:r>
              <w:rPr>
                <w:sz w:val="22"/>
                <w:szCs w:val="22"/>
              </w:rPr>
              <w:t>CAP_AUTHOR_ID</w:t>
            </w:r>
          </w:p>
        </w:tc>
        <w:tc>
          <w:tcPr>
            <w:tcW w:w="2262" w:type="dxa"/>
          </w:tcPr>
          <w:p w14:paraId="61570199" w14:textId="508C7422" w:rsidR="00986EE7" w:rsidRPr="00FC741B" w:rsidRDefault="00986EE7" w:rsidP="00986EE7">
            <w:pPr>
              <w:pStyle w:val="Teksts"/>
              <w:ind w:firstLine="0"/>
              <w:rPr>
                <w:sz w:val="22"/>
                <w:szCs w:val="22"/>
              </w:rPr>
            </w:pPr>
            <w:r>
              <w:rPr>
                <w:sz w:val="22"/>
                <w:szCs w:val="22"/>
              </w:rPr>
              <w:t>number(10,0)</w:t>
            </w:r>
          </w:p>
        </w:tc>
        <w:tc>
          <w:tcPr>
            <w:tcW w:w="2237" w:type="dxa"/>
          </w:tcPr>
          <w:p w14:paraId="61E524CB" w14:textId="2F5D62E0" w:rsidR="00986EE7" w:rsidRPr="00FC741B" w:rsidRDefault="00986EE7" w:rsidP="00986EE7">
            <w:pPr>
              <w:pStyle w:val="Teksts"/>
              <w:ind w:firstLine="0"/>
              <w:jc w:val="center"/>
              <w:rPr>
                <w:sz w:val="22"/>
                <w:szCs w:val="22"/>
              </w:rPr>
            </w:pPr>
            <w:r>
              <w:rPr>
                <w:sz w:val="22"/>
                <w:szCs w:val="22"/>
              </w:rPr>
              <w:t>Jā</w:t>
            </w:r>
          </w:p>
        </w:tc>
        <w:tc>
          <w:tcPr>
            <w:tcW w:w="2265" w:type="dxa"/>
          </w:tcPr>
          <w:p w14:paraId="2EC17443" w14:textId="60D303FB" w:rsidR="00986EE7" w:rsidRPr="00FC741B" w:rsidRDefault="00986EE7" w:rsidP="00986EE7">
            <w:pPr>
              <w:pStyle w:val="Teksts"/>
              <w:ind w:firstLine="0"/>
              <w:rPr>
                <w:sz w:val="22"/>
                <w:szCs w:val="22"/>
              </w:rPr>
            </w:pPr>
            <w:r>
              <w:rPr>
                <w:sz w:val="22"/>
                <w:szCs w:val="22"/>
              </w:rPr>
              <w:t>Ārējā atslēga</w:t>
            </w:r>
          </w:p>
        </w:tc>
      </w:tr>
      <w:tr w:rsidR="00986EE7" w:rsidRPr="00FC741B" w14:paraId="5648D3E8" w14:textId="77777777" w:rsidTr="00986EE7">
        <w:tc>
          <w:tcPr>
            <w:tcW w:w="2478" w:type="dxa"/>
          </w:tcPr>
          <w:p w14:paraId="7BD1AC31" w14:textId="510D4D31" w:rsidR="00986EE7" w:rsidRPr="00FC741B" w:rsidRDefault="00986EE7" w:rsidP="00986EE7">
            <w:pPr>
              <w:pStyle w:val="Teksts"/>
              <w:ind w:firstLine="0"/>
              <w:rPr>
                <w:sz w:val="22"/>
                <w:szCs w:val="22"/>
              </w:rPr>
            </w:pPr>
            <w:r>
              <w:rPr>
                <w:sz w:val="22"/>
                <w:szCs w:val="22"/>
              </w:rPr>
              <w:t>CAP_STATUSTYPE_ID</w:t>
            </w:r>
          </w:p>
        </w:tc>
        <w:tc>
          <w:tcPr>
            <w:tcW w:w="2262" w:type="dxa"/>
          </w:tcPr>
          <w:p w14:paraId="35C7C911" w14:textId="5045A4F1" w:rsidR="00986EE7" w:rsidRPr="00FC741B" w:rsidRDefault="00986EE7" w:rsidP="00986EE7">
            <w:pPr>
              <w:pStyle w:val="Teksts"/>
              <w:ind w:firstLine="0"/>
              <w:rPr>
                <w:sz w:val="22"/>
                <w:szCs w:val="22"/>
              </w:rPr>
            </w:pPr>
            <w:r>
              <w:rPr>
                <w:sz w:val="22"/>
                <w:szCs w:val="22"/>
              </w:rPr>
              <w:t>varchar2(10 byte)</w:t>
            </w:r>
          </w:p>
        </w:tc>
        <w:tc>
          <w:tcPr>
            <w:tcW w:w="2237" w:type="dxa"/>
          </w:tcPr>
          <w:p w14:paraId="4C794EFE" w14:textId="2CA6E96B" w:rsidR="00986EE7" w:rsidRPr="00FC741B" w:rsidRDefault="00986EE7" w:rsidP="00986EE7">
            <w:pPr>
              <w:pStyle w:val="Teksts"/>
              <w:ind w:firstLine="0"/>
              <w:jc w:val="center"/>
              <w:rPr>
                <w:sz w:val="22"/>
                <w:szCs w:val="22"/>
              </w:rPr>
            </w:pPr>
            <w:r>
              <w:rPr>
                <w:sz w:val="22"/>
                <w:szCs w:val="22"/>
              </w:rPr>
              <w:t>Jā</w:t>
            </w:r>
          </w:p>
        </w:tc>
        <w:tc>
          <w:tcPr>
            <w:tcW w:w="2265" w:type="dxa"/>
          </w:tcPr>
          <w:p w14:paraId="64D83A7E" w14:textId="03DE2A66" w:rsidR="00986EE7" w:rsidRPr="00FC741B" w:rsidRDefault="00986EE7" w:rsidP="00986EE7">
            <w:pPr>
              <w:pStyle w:val="Teksts"/>
              <w:ind w:firstLine="0"/>
              <w:rPr>
                <w:sz w:val="22"/>
                <w:szCs w:val="22"/>
              </w:rPr>
            </w:pPr>
            <w:r>
              <w:rPr>
                <w:sz w:val="22"/>
                <w:szCs w:val="22"/>
              </w:rPr>
              <w:t>Ārējā atslēga</w:t>
            </w:r>
          </w:p>
        </w:tc>
      </w:tr>
      <w:tr w:rsidR="00986EE7" w:rsidRPr="00FC741B" w14:paraId="15058F7F" w14:textId="77777777" w:rsidTr="00986EE7">
        <w:tc>
          <w:tcPr>
            <w:tcW w:w="2478" w:type="dxa"/>
          </w:tcPr>
          <w:p w14:paraId="42F646D8" w14:textId="01CFC595" w:rsidR="00986EE7" w:rsidRPr="00FC741B" w:rsidRDefault="00986EE7" w:rsidP="00986EE7">
            <w:pPr>
              <w:pStyle w:val="Teksts"/>
              <w:ind w:firstLine="0"/>
              <w:rPr>
                <w:sz w:val="22"/>
                <w:szCs w:val="22"/>
              </w:rPr>
            </w:pPr>
            <w:r>
              <w:rPr>
                <w:sz w:val="22"/>
                <w:szCs w:val="22"/>
              </w:rPr>
              <w:t>CAP_CHANGE_ID</w:t>
            </w:r>
          </w:p>
        </w:tc>
        <w:tc>
          <w:tcPr>
            <w:tcW w:w="2262" w:type="dxa"/>
          </w:tcPr>
          <w:p w14:paraId="7D08A4F5" w14:textId="6C9587D5" w:rsidR="00986EE7" w:rsidRPr="00FC741B" w:rsidRDefault="00986EE7" w:rsidP="00986EE7">
            <w:pPr>
              <w:pStyle w:val="Teksts"/>
              <w:ind w:firstLine="0"/>
              <w:rPr>
                <w:sz w:val="22"/>
                <w:szCs w:val="22"/>
              </w:rPr>
            </w:pPr>
            <w:r>
              <w:rPr>
                <w:sz w:val="22"/>
                <w:szCs w:val="22"/>
              </w:rPr>
              <w:t>number(10,0)</w:t>
            </w:r>
          </w:p>
        </w:tc>
        <w:tc>
          <w:tcPr>
            <w:tcW w:w="2237" w:type="dxa"/>
          </w:tcPr>
          <w:p w14:paraId="4FAD38B3" w14:textId="1A5570A3" w:rsidR="00986EE7" w:rsidRPr="00FC741B" w:rsidRDefault="00986EE7" w:rsidP="00986EE7">
            <w:pPr>
              <w:pStyle w:val="Teksts"/>
              <w:ind w:firstLine="0"/>
              <w:jc w:val="center"/>
              <w:rPr>
                <w:sz w:val="22"/>
                <w:szCs w:val="22"/>
              </w:rPr>
            </w:pPr>
            <w:r>
              <w:rPr>
                <w:sz w:val="22"/>
                <w:szCs w:val="22"/>
              </w:rPr>
              <w:t>Jā</w:t>
            </w:r>
          </w:p>
        </w:tc>
        <w:tc>
          <w:tcPr>
            <w:tcW w:w="2265" w:type="dxa"/>
          </w:tcPr>
          <w:p w14:paraId="436501DF" w14:textId="76B2A01F" w:rsidR="00986EE7" w:rsidRPr="00FC741B" w:rsidRDefault="00986EE7" w:rsidP="00986EE7">
            <w:pPr>
              <w:pStyle w:val="Teksts"/>
              <w:ind w:firstLine="0"/>
              <w:rPr>
                <w:sz w:val="22"/>
                <w:szCs w:val="22"/>
              </w:rPr>
            </w:pPr>
            <w:r>
              <w:rPr>
                <w:sz w:val="22"/>
                <w:szCs w:val="22"/>
              </w:rPr>
              <w:t>Ārējā atslēga</w:t>
            </w:r>
          </w:p>
        </w:tc>
      </w:tr>
    </w:tbl>
    <w:p w14:paraId="61DCDB6E" w14:textId="77777777" w:rsidR="00492B61" w:rsidRDefault="00492B61" w:rsidP="00492B61">
      <w:pPr>
        <w:pStyle w:val="Teksts"/>
        <w:ind w:firstLine="0"/>
      </w:pPr>
    </w:p>
    <w:p w14:paraId="10307AC9" w14:textId="69044DD2" w:rsidR="00532A79" w:rsidRDefault="008949B9" w:rsidP="00532A79">
      <w:pPr>
        <w:pStyle w:val="Teksts"/>
      </w:pPr>
      <w:r>
        <w:t xml:space="preserve">Tabula </w:t>
      </w:r>
      <w:r>
        <w:rPr>
          <w:i/>
          <w:iCs/>
        </w:rPr>
        <w:t>ChangeAdaptationProcess</w:t>
      </w:r>
      <w:r>
        <w:t xml:space="preserve"> </w:t>
      </w:r>
      <w:r w:rsidR="00492B61">
        <w:t xml:space="preserve">(tabulas aprakstu skat. tabulā </w:t>
      </w:r>
      <w:r w:rsidR="00492B61" w:rsidRPr="00492B61">
        <w:fldChar w:fldCharType="begin"/>
      </w:r>
      <w:r w:rsidR="00492B61" w:rsidRPr="00492B61">
        <w:instrText xml:space="preserve"> REF _Ref38444014 \h  \* MERGEFORMAT </w:instrText>
      </w:r>
      <w:r w:rsidR="00492B61" w:rsidRPr="00492B61">
        <w:fldChar w:fldCharType="separate"/>
      </w:r>
      <w:r w:rsidR="00492B61" w:rsidRPr="00492B61">
        <w:rPr>
          <w:szCs w:val="32"/>
        </w:rPr>
        <w:t>2</w:t>
      </w:r>
      <w:r w:rsidR="00492B61" w:rsidRPr="00492B61">
        <w:rPr>
          <w:sz w:val="28"/>
          <w:szCs w:val="36"/>
        </w:rPr>
        <w:t>.</w:t>
      </w:r>
      <w:r w:rsidR="00492B61" w:rsidRPr="00492B61">
        <w:rPr>
          <w:noProof/>
          <w:szCs w:val="32"/>
        </w:rPr>
        <w:t>3</w:t>
      </w:r>
      <w:r w:rsidR="00492B61" w:rsidRPr="00492B61">
        <w:fldChar w:fldCharType="end"/>
      </w:r>
      <w:r w:rsidR="00492B61" w:rsidRPr="00492B61">
        <w:t>.</w:t>
      </w:r>
      <w:r w:rsidR="00492B61">
        <w:t xml:space="preserve">) </w:t>
      </w:r>
      <w:r>
        <w:t xml:space="preserve">glabā arējo atslēgu uz tabulu </w:t>
      </w:r>
      <w:r>
        <w:rPr>
          <w:i/>
          <w:iCs/>
        </w:rPr>
        <w:t>ChangeAdaptationScenario</w:t>
      </w:r>
      <w:r>
        <w:t xml:space="preserve">, kas nodrošina katras operācijas atšķiramību, kā arī ārējo atslēgu uz tabulu </w:t>
      </w:r>
      <w:r>
        <w:rPr>
          <w:i/>
          <w:iCs/>
        </w:rPr>
        <w:t xml:space="preserve">Change, </w:t>
      </w:r>
      <w:r>
        <w:t xml:space="preserve">lai identificētu, kura no izmaiņām tiek adaptēta. Lai sekotu līdzi izmaiņu adaptācijas procesam, tiek glabāts arī izpildāmās </w:t>
      </w:r>
      <w:r w:rsidR="00054FE3">
        <w:t>darbības</w:t>
      </w:r>
      <w:r>
        <w:t xml:space="preserve"> statuss (</w:t>
      </w:r>
      <w:r w:rsidR="00054FE3">
        <w:t>darbība</w:t>
      </w:r>
      <w:r>
        <w:t xml:space="preserve"> ir vai nav </w:t>
      </w:r>
      <w:r w:rsidR="00054FE3">
        <w:t>izpildīta</w:t>
      </w:r>
      <w:r>
        <w:t>)</w:t>
      </w:r>
      <w:r w:rsidR="00532A79">
        <w:t xml:space="preserve">, kā arī datums, laiks un lietotājs, kurš piedalījies šīs </w:t>
      </w:r>
      <w:r w:rsidR="00054FE3">
        <w:t>darbības izpildē.</w:t>
      </w:r>
    </w:p>
    <w:p w14:paraId="24F2C818" w14:textId="761FAC5A" w:rsidR="008949B9" w:rsidRPr="008949B9" w:rsidRDefault="00532A79" w:rsidP="00532A79">
      <w:pPr>
        <w:pStyle w:val="apaknodaasvirsraksts"/>
        <w:numPr>
          <w:ilvl w:val="2"/>
          <w:numId w:val="1"/>
        </w:numPr>
        <w:ind w:left="1843" w:hanging="709"/>
      </w:pPr>
      <w:bookmarkStart w:id="10" w:name="_Toc38612657"/>
      <w:bookmarkStart w:id="11" w:name="_Ref38617328"/>
      <w:r>
        <w:t>Izmaiņu adaptācijas scenāriju zarošanās nosacījumi</w:t>
      </w:r>
      <w:bookmarkEnd w:id="10"/>
      <w:bookmarkEnd w:id="11"/>
      <w:r w:rsidR="008949B9">
        <w:t xml:space="preserve"> </w:t>
      </w:r>
    </w:p>
    <w:p w14:paraId="0144D3F6" w14:textId="50924AAC" w:rsidR="00C63AB9" w:rsidRDefault="00532A79" w:rsidP="00DE5534">
      <w:pPr>
        <w:pStyle w:val="Teksts"/>
      </w:pPr>
      <w:r>
        <w:t xml:space="preserve">Neskatoties uz to, ka izmaiņas tips ir nosakāms jau pie </w:t>
      </w:r>
      <w:r w:rsidR="00A140DD">
        <w:t>tās</w:t>
      </w:r>
      <w:r>
        <w:t xml:space="preserve"> rašanās, tas </w:t>
      </w:r>
      <w:r w:rsidR="00A140DD">
        <w:t>negarantē</w:t>
      </w:r>
      <w:r>
        <w:t xml:space="preserve"> viennozīmīga izmaiņas adaptācijas scenārija esamību. Ir dažādi nosacījumi, kuru izpildes rezultātā scenārijs var zaroties. </w:t>
      </w:r>
      <w:r w:rsidR="00A140DD">
        <w:t>Tie var būt</w:t>
      </w:r>
      <w:r>
        <w:t xml:space="preserve"> gan automātiski izpildāmi (šajā gadījumā sistēma pati nosaka, pa kuru no scenārija ceļiem nepieciešams virzīties), gan manuāli </w:t>
      </w:r>
      <w:r w:rsidR="00A140DD">
        <w:t>apstrādājami</w:t>
      </w:r>
      <w:r>
        <w:t xml:space="preserve"> (šajā gadījumā izstrādātājam nepieciešams izvērtēt konkrēto situāciju</w:t>
      </w:r>
      <w:r w:rsidR="00A140DD">
        <w:t xml:space="preserve"> un</w:t>
      </w:r>
      <w:r>
        <w:t xml:space="preserve"> </w:t>
      </w:r>
      <w:r w:rsidR="00A140DD">
        <w:t>pieņemt</w:t>
      </w:r>
      <w:r>
        <w:t xml:space="preserve"> lēmumu). </w:t>
      </w:r>
    </w:p>
    <w:p w14:paraId="09E74034" w14:textId="431DE39C" w:rsidR="00C63AB9" w:rsidRPr="00C63AB9" w:rsidRDefault="00C63AB9" w:rsidP="00C63AB9">
      <w:pPr>
        <w:pStyle w:val="tabulasvirsraksts"/>
        <w:jc w:val="right"/>
        <w:rPr>
          <w:b w:val="0"/>
          <w:bCs/>
          <w:i/>
          <w:iCs/>
          <w:sz w:val="28"/>
          <w:szCs w:val="36"/>
        </w:rPr>
      </w:pPr>
      <w:bookmarkStart w:id="12" w:name="_Ref38444648"/>
      <w:r w:rsidRPr="00C63AB9">
        <w:rPr>
          <w:b w:val="0"/>
          <w:bCs/>
          <w:i/>
          <w:iCs/>
          <w:sz w:val="24"/>
          <w:szCs w:val="32"/>
        </w:rPr>
        <w:t>2.</w:t>
      </w:r>
      <w:r w:rsidRPr="00C63AB9">
        <w:rPr>
          <w:b w:val="0"/>
          <w:bCs/>
          <w:i/>
          <w:iCs/>
          <w:sz w:val="24"/>
          <w:szCs w:val="32"/>
        </w:rPr>
        <w:fldChar w:fldCharType="begin"/>
      </w:r>
      <w:r w:rsidRPr="00C63AB9">
        <w:rPr>
          <w:b w:val="0"/>
          <w:bCs/>
          <w:i/>
          <w:iCs/>
          <w:sz w:val="24"/>
          <w:szCs w:val="32"/>
        </w:rPr>
        <w:instrText xml:space="preserve"> SEQ Tabula \* ARABIC </w:instrText>
      </w:r>
      <w:r w:rsidRPr="00C63AB9">
        <w:rPr>
          <w:b w:val="0"/>
          <w:bCs/>
          <w:i/>
          <w:iCs/>
          <w:sz w:val="24"/>
          <w:szCs w:val="32"/>
        </w:rPr>
        <w:fldChar w:fldCharType="separate"/>
      </w:r>
      <w:r w:rsidR="009C2848">
        <w:rPr>
          <w:b w:val="0"/>
          <w:bCs/>
          <w:i/>
          <w:iCs/>
          <w:noProof/>
          <w:sz w:val="24"/>
          <w:szCs w:val="32"/>
        </w:rPr>
        <w:t>4</w:t>
      </w:r>
      <w:r w:rsidRPr="00C63AB9">
        <w:rPr>
          <w:b w:val="0"/>
          <w:bCs/>
          <w:i/>
          <w:iCs/>
          <w:sz w:val="24"/>
          <w:szCs w:val="32"/>
        </w:rPr>
        <w:fldChar w:fldCharType="end"/>
      </w:r>
      <w:bookmarkEnd w:id="12"/>
      <w:r w:rsidRPr="00C63AB9">
        <w:rPr>
          <w:b w:val="0"/>
          <w:bCs/>
          <w:i/>
          <w:iCs/>
          <w:sz w:val="24"/>
          <w:szCs w:val="32"/>
        </w:rPr>
        <w:t>. tabula</w:t>
      </w:r>
    </w:p>
    <w:p w14:paraId="0796B41B" w14:textId="2A77688A" w:rsidR="00C63AB9" w:rsidRPr="00E86A29" w:rsidRDefault="00C63AB9" w:rsidP="00C63AB9">
      <w:pPr>
        <w:pStyle w:val="tabulasvirsraksts"/>
        <w:jc w:val="right"/>
        <w:rPr>
          <w:i/>
          <w:iCs/>
        </w:rPr>
      </w:pPr>
      <w:r>
        <w:t xml:space="preserve">Datu bāzes tabula </w:t>
      </w:r>
      <w:r>
        <w:rPr>
          <w:i/>
          <w:iCs/>
        </w:rPr>
        <w:t>ChangeAdaptationCondition</w:t>
      </w:r>
    </w:p>
    <w:p w14:paraId="3B881F8A" w14:textId="77777777" w:rsidR="00C63AB9" w:rsidRPr="00E86A29" w:rsidRDefault="00C63AB9" w:rsidP="00C63AB9">
      <w:pPr>
        <w:pStyle w:val="tabulasvirsraksts"/>
      </w:pPr>
      <w:r w:rsidRPr="00E86A29">
        <w:t xml:space="preserve"> </w:t>
      </w:r>
    </w:p>
    <w:tbl>
      <w:tblPr>
        <w:tblStyle w:val="TableGrid"/>
        <w:tblW w:w="0" w:type="auto"/>
        <w:tblLook w:val="04A0" w:firstRow="1" w:lastRow="0" w:firstColumn="1" w:lastColumn="0" w:noHBand="0" w:noVBand="1"/>
      </w:tblPr>
      <w:tblGrid>
        <w:gridCol w:w="2893"/>
        <w:gridCol w:w="2056"/>
        <w:gridCol w:w="2108"/>
        <w:gridCol w:w="2185"/>
      </w:tblGrid>
      <w:tr w:rsidR="00C63AB9" w:rsidRPr="00FC741B" w14:paraId="43399428" w14:textId="77777777" w:rsidTr="00C63AB9">
        <w:tc>
          <w:tcPr>
            <w:tcW w:w="2893" w:type="dxa"/>
            <w:shd w:val="clear" w:color="auto" w:fill="D9D9D9" w:themeFill="background1" w:themeFillShade="D9"/>
          </w:tcPr>
          <w:p w14:paraId="702EBFA8" w14:textId="77777777" w:rsidR="00C63AB9" w:rsidRPr="00FC741B" w:rsidRDefault="00C63AB9" w:rsidP="00F0549C">
            <w:pPr>
              <w:pStyle w:val="Teksts"/>
              <w:ind w:firstLine="0"/>
              <w:jc w:val="center"/>
              <w:rPr>
                <w:b/>
                <w:bCs/>
                <w:sz w:val="22"/>
                <w:szCs w:val="22"/>
              </w:rPr>
            </w:pPr>
            <w:r w:rsidRPr="00FC741B">
              <w:rPr>
                <w:b/>
                <w:bCs/>
                <w:sz w:val="22"/>
                <w:szCs w:val="22"/>
              </w:rPr>
              <w:t>Kolonnas nosaukums</w:t>
            </w:r>
          </w:p>
        </w:tc>
        <w:tc>
          <w:tcPr>
            <w:tcW w:w="2056" w:type="dxa"/>
            <w:shd w:val="clear" w:color="auto" w:fill="D9D9D9" w:themeFill="background1" w:themeFillShade="D9"/>
          </w:tcPr>
          <w:p w14:paraId="4C7B77A8" w14:textId="77777777" w:rsidR="00C63AB9" w:rsidRPr="00FC741B" w:rsidRDefault="00C63AB9" w:rsidP="00F0549C">
            <w:pPr>
              <w:pStyle w:val="Teksts"/>
              <w:ind w:firstLine="0"/>
              <w:jc w:val="center"/>
              <w:rPr>
                <w:b/>
                <w:bCs/>
                <w:sz w:val="22"/>
                <w:szCs w:val="22"/>
              </w:rPr>
            </w:pPr>
            <w:r w:rsidRPr="00FC741B">
              <w:rPr>
                <w:b/>
                <w:bCs/>
                <w:sz w:val="22"/>
                <w:szCs w:val="22"/>
              </w:rPr>
              <w:t>Datu tips</w:t>
            </w:r>
          </w:p>
        </w:tc>
        <w:tc>
          <w:tcPr>
            <w:tcW w:w="2108" w:type="dxa"/>
            <w:shd w:val="clear" w:color="auto" w:fill="D9D9D9" w:themeFill="background1" w:themeFillShade="D9"/>
          </w:tcPr>
          <w:p w14:paraId="37AA49F7" w14:textId="77777777" w:rsidR="00C63AB9" w:rsidRPr="00FC741B" w:rsidRDefault="00C63AB9" w:rsidP="00F0549C">
            <w:pPr>
              <w:pStyle w:val="Teksts"/>
              <w:ind w:firstLine="0"/>
              <w:jc w:val="center"/>
              <w:rPr>
                <w:b/>
                <w:bCs/>
                <w:sz w:val="22"/>
                <w:szCs w:val="22"/>
              </w:rPr>
            </w:pPr>
            <w:r>
              <w:rPr>
                <w:b/>
                <w:bCs/>
                <w:sz w:val="22"/>
                <w:szCs w:val="22"/>
              </w:rPr>
              <w:t>Obligāts</w:t>
            </w:r>
          </w:p>
        </w:tc>
        <w:tc>
          <w:tcPr>
            <w:tcW w:w="2185" w:type="dxa"/>
            <w:shd w:val="clear" w:color="auto" w:fill="D9D9D9" w:themeFill="background1" w:themeFillShade="D9"/>
          </w:tcPr>
          <w:p w14:paraId="1AE44BB8" w14:textId="77777777" w:rsidR="00C63AB9" w:rsidRPr="00FC741B" w:rsidRDefault="00C63AB9" w:rsidP="00F0549C">
            <w:pPr>
              <w:pStyle w:val="Teksts"/>
              <w:ind w:firstLine="0"/>
              <w:jc w:val="center"/>
              <w:rPr>
                <w:b/>
                <w:bCs/>
                <w:sz w:val="22"/>
                <w:szCs w:val="22"/>
              </w:rPr>
            </w:pPr>
            <w:r w:rsidRPr="00FC741B">
              <w:rPr>
                <w:b/>
                <w:bCs/>
                <w:sz w:val="22"/>
                <w:szCs w:val="22"/>
              </w:rPr>
              <w:t>Ierobežojums</w:t>
            </w:r>
          </w:p>
        </w:tc>
      </w:tr>
      <w:tr w:rsidR="00C63AB9" w:rsidRPr="00FC741B" w14:paraId="465E1923" w14:textId="77777777" w:rsidTr="00C63AB9">
        <w:tc>
          <w:tcPr>
            <w:tcW w:w="2893" w:type="dxa"/>
          </w:tcPr>
          <w:p w14:paraId="12F592DC" w14:textId="1C7A3A9D" w:rsidR="00C63AB9" w:rsidRPr="00FC741B" w:rsidRDefault="00C63AB9" w:rsidP="00F0549C">
            <w:pPr>
              <w:pStyle w:val="Teksts"/>
              <w:ind w:firstLine="0"/>
              <w:rPr>
                <w:sz w:val="22"/>
                <w:szCs w:val="22"/>
              </w:rPr>
            </w:pPr>
            <w:r>
              <w:rPr>
                <w:sz w:val="22"/>
                <w:szCs w:val="22"/>
              </w:rPr>
              <w:t>CAC_ID</w:t>
            </w:r>
          </w:p>
        </w:tc>
        <w:tc>
          <w:tcPr>
            <w:tcW w:w="2056" w:type="dxa"/>
          </w:tcPr>
          <w:p w14:paraId="720FAA9B" w14:textId="455DD8AB" w:rsidR="00C63AB9" w:rsidRPr="00FC741B" w:rsidRDefault="00986EE7" w:rsidP="00F0549C">
            <w:pPr>
              <w:pStyle w:val="Teksts"/>
              <w:ind w:firstLine="0"/>
              <w:rPr>
                <w:sz w:val="22"/>
                <w:szCs w:val="22"/>
              </w:rPr>
            </w:pPr>
            <w:r>
              <w:rPr>
                <w:sz w:val="22"/>
                <w:szCs w:val="22"/>
              </w:rPr>
              <w:t>number(10,0)</w:t>
            </w:r>
          </w:p>
        </w:tc>
        <w:tc>
          <w:tcPr>
            <w:tcW w:w="2108" w:type="dxa"/>
          </w:tcPr>
          <w:p w14:paraId="5E10EE59" w14:textId="6392DB68" w:rsidR="00C63AB9" w:rsidRPr="00FC741B" w:rsidRDefault="00986EE7" w:rsidP="00A63588">
            <w:pPr>
              <w:pStyle w:val="Teksts"/>
              <w:ind w:firstLine="0"/>
              <w:jc w:val="center"/>
              <w:rPr>
                <w:sz w:val="22"/>
                <w:szCs w:val="22"/>
              </w:rPr>
            </w:pPr>
            <w:r>
              <w:rPr>
                <w:sz w:val="22"/>
                <w:szCs w:val="22"/>
              </w:rPr>
              <w:t>Jā</w:t>
            </w:r>
          </w:p>
        </w:tc>
        <w:tc>
          <w:tcPr>
            <w:tcW w:w="2185" w:type="dxa"/>
          </w:tcPr>
          <w:p w14:paraId="4A94B7DB" w14:textId="5C6E6999" w:rsidR="00C63AB9" w:rsidRPr="00FC741B" w:rsidRDefault="00986EE7" w:rsidP="00F0549C">
            <w:pPr>
              <w:pStyle w:val="Teksts"/>
              <w:ind w:firstLine="0"/>
              <w:rPr>
                <w:sz w:val="22"/>
                <w:szCs w:val="22"/>
              </w:rPr>
            </w:pPr>
            <w:r>
              <w:rPr>
                <w:sz w:val="22"/>
                <w:szCs w:val="22"/>
              </w:rPr>
              <w:t>Primārā atslēga</w:t>
            </w:r>
          </w:p>
        </w:tc>
      </w:tr>
      <w:tr w:rsidR="00C63AB9" w:rsidRPr="00FC741B" w14:paraId="175B06DE" w14:textId="77777777" w:rsidTr="00C63AB9">
        <w:tc>
          <w:tcPr>
            <w:tcW w:w="2893" w:type="dxa"/>
          </w:tcPr>
          <w:p w14:paraId="22F71F9F" w14:textId="553E63E9" w:rsidR="00C63AB9" w:rsidRPr="00FC741B" w:rsidRDefault="00C63AB9" w:rsidP="00F0549C">
            <w:pPr>
              <w:pStyle w:val="Teksts"/>
              <w:ind w:firstLine="0"/>
              <w:rPr>
                <w:sz w:val="22"/>
                <w:szCs w:val="22"/>
              </w:rPr>
            </w:pPr>
            <w:r>
              <w:rPr>
                <w:sz w:val="22"/>
                <w:szCs w:val="22"/>
              </w:rPr>
              <w:t>CAC_CONDITON</w:t>
            </w:r>
          </w:p>
        </w:tc>
        <w:tc>
          <w:tcPr>
            <w:tcW w:w="2056" w:type="dxa"/>
          </w:tcPr>
          <w:p w14:paraId="7D84CA4F" w14:textId="50E46315" w:rsidR="00C63AB9" w:rsidRPr="00FC741B" w:rsidRDefault="00986EE7" w:rsidP="00F0549C">
            <w:pPr>
              <w:pStyle w:val="Teksts"/>
              <w:ind w:firstLine="0"/>
              <w:rPr>
                <w:sz w:val="22"/>
                <w:szCs w:val="22"/>
              </w:rPr>
            </w:pPr>
            <w:r>
              <w:rPr>
                <w:sz w:val="22"/>
                <w:szCs w:val="22"/>
              </w:rPr>
              <w:t>varchar2(4000 byte)</w:t>
            </w:r>
          </w:p>
        </w:tc>
        <w:tc>
          <w:tcPr>
            <w:tcW w:w="2108" w:type="dxa"/>
          </w:tcPr>
          <w:p w14:paraId="6A5237B3" w14:textId="3A6ADA2E" w:rsidR="00C63AB9" w:rsidRPr="00FC741B" w:rsidRDefault="00986EE7" w:rsidP="00A63588">
            <w:pPr>
              <w:pStyle w:val="Teksts"/>
              <w:ind w:firstLine="0"/>
              <w:jc w:val="center"/>
              <w:rPr>
                <w:sz w:val="22"/>
                <w:szCs w:val="22"/>
              </w:rPr>
            </w:pPr>
            <w:r>
              <w:rPr>
                <w:sz w:val="22"/>
                <w:szCs w:val="22"/>
              </w:rPr>
              <w:t>Jā</w:t>
            </w:r>
          </w:p>
        </w:tc>
        <w:tc>
          <w:tcPr>
            <w:tcW w:w="2185" w:type="dxa"/>
          </w:tcPr>
          <w:p w14:paraId="6F2FC9BB" w14:textId="745187EB" w:rsidR="00C63AB9" w:rsidRPr="00FC741B" w:rsidRDefault="00986EE7" w:rsidP="00F0549C">
            <w:pPr>
              <w:pStyle w:val="Teksts"/>
              <w:ind w:firstLine="0"/>
              <w:rPr>
                <w:sz w:val="22"/>
                <w:szCs w:val="22"/>
              </w:rPr>
            </w:pPr>
            <w:r>
              <w:rPr>
                <w:sz w:val="22"/>
                <w:szCs w:val="22"/>
              </w:rPr>
              <w:t>Nav</w:t>
            </w:r>
          </w:p>
        </w:tc>
      </w:tr>
      <w:tr w:rsidR="00C63AB9" w:rsidRPr="00FC741B" w14:paraId="3C19C17A" w14:textId="77777777" w:rsidTr="00C63AB9">
        <w:tc>
          <w:tcPr>
            <w:tcW w:w="2893" w:type="dxa"/>
          </w:tcPr>
          <w:p w14:paraId="1A2336E9" w14:textId="7958DF84" w:rsidR="00C63AB9" w:rsidRDefault="00C63AB9" w:rsidP="00F0549C">
            <w:pPr>
              <w:pStyle w:val="Teksts"/>
              <w:ind w:firstLine="0"/>
              <w:rPr>
                <w:sz w:val="22"/>
                <w:szCs w:val="22"/>
              </w:rPr>
            </w:pPr>
            <w:r>
              <w:rPr>
                <w:sz w:val="22"/>
                <w:szCs w:val="22"/>
              </w:rPr>
              <w:t>CAC_CONDITIONTYPE_ID</w:t>
            </w:r>
          </w:p>
        </w:tc>
        <w:tc>
          <w:tcPr>
            <w:tcW w:w="2056" w:type="dxa"/>
          </w:tcPr>
          <w:p w14:paraId="53FE4E54" w14:textId="3C4DE154" w:rsidR="00C63AB9" w:rsidRPr="00FC741B" w:rsidRDefault="00986EE7" w:rsidP="00F0549C">
            <w:pPr>
              <w:pStyle w:val="Teksts"/>
              <w:ind w:firstLine="0"/>
              <w:rPr>
                <w:sz w:val="22"/>
                <w:szCs w:val="22"/>
              </w:rPr>
            </w:pPr>
            <w:r>
              <w:rPr>
                <w:sz w:val="22"/>
                <w:szCs w:val="22"/>
              </w:rPr>
              <w:t>number(10,0)</w:t>
            </w:r>
          </w:p>
        </w:tc>
        <w:tc>
          <w:tcPr>
            <w:tcW w:w="2108" w:type="dxa"/>
          </w:tcPr>
          <w:p w14:paraId="5E0FC382" w14:textId="4827EE13" w:rsidR="00C63AB9" w:rsidRPr="00FC741B" w:rsidRDefault="00986EE7" w:rsidP="00A63588">
            <w:pPr>
              <w:pStyle w:val="Teksts"/>
              <w:ind w:firstLine="0"/>
              <w:jc w:val="center"/>
              <w:rPr>
                <w:sz w:val="22"/>
                <w:szCs w:val="22"/>
              </w:rPr>
            </w:pPr>
            <w:r>
              <w:rPr>
                <w:sz w:val="22"/>
                <w:szCs w:val="22"/>
              </w:rPr>
              <w:t>Jā</w:t>
            </w:r>
          </w:p>
        </w:tc>
        <w:tc>
          <w:tcPr>
            <w:tcW w:w="2185" w:type="dxa"/>
          </w:tcPr>
          <w:p w14:paraId="1DCC27A6" w14:textId="624BC5BF" w:rsidR="00C63AB9" w:rsidRPr="00FC741B" w:rsidRDefault="00986EE7" w:rsidP="00F0549C">
            <w:pPr>
              <w:pStyle w:val="Teksts"/>
              <w:ind w:firstLine="0"/>
              <w:rPr>
                <w:sz w:val="22"/>
                <w:szCs w:val="22"/>
              </w:rPr>
            </w:pPr>
            <w:r>
              <w:rPr>
                <w:sz w:val="22"/>
                <w:szCs w:val="22"/>
              </w:rPr>
              <w:t>Ārējā atslēga</w:t>
            </w:r>
          </w:p>
        </w:tc>
      </w:tr>
    </w:tbl>
    <w:p w14:paraId="13A707E9" w14:textId="77777777" w:rsidR="00C63AB9" w:rsidRDefault="00C63AB9" w:rsidP="00C63AB9">
      <w:pPr>
        <w:pStyle w:val="Teksts"/>
        <w:ind w:firstLine="0"/>
      </w:pPr>
    </w:p>
    <w:p w14:paraId="696747B0" w14:textId="6543593A" w:rsidR="00F03730" w:rsidRDefault="00532A79" w:rsidP="00DE5534">
      <w:pPr>
        <w:pStyle w:val="Teksts"/>
      </w:pPr>
      <w:r>
        <w:lastRenderedPageBreak/>
        <w:t xml:space="preserve">Tāpat kā </w:t>
      </w:r>
      <w:r w:rsidR="001E13C4">
        <w:t>darbības</w:t>
      </w:r>
      <w:r>
        <w:t xml:space="preserve">, arī nosacījumi dažādu tipu izmaiņu adaptāciju veikšanā pārklājas, līdz ar to </w:t>
      </w:r>
      <w:r w:rsidR="001E13C4">
        <w:t>tie</w:t>
      </w:r>
      <w:r>
        <w:t xml:space="preserve"> tiek glabāti atsevišķā tabulā </w:t>
      </w:r>
      <w:r>
        <w:rPr>
          <w:i/>
          <w:iCs/>
        </w:rPr>
        <w:t>ChangeAdaptationCondition</w:t>
      </w:r>
      <w:r w:rsidR="00C63AB9">
        <w:rPr>
          <w:i/>
          <w:iCs/>
        </w:rPr>
        <w:t xml:space="preserve"> </w:t>
      </w:r>
      <w:r w:rsidR="00C63AB9">
        <w:t xml:space="preserve">(tabulas aprakstu skat. tabulā </w:t>
      </w:r>
      <w:r w:rsidR="00C63AB9" w:rsidRPr="00C63AB9">
        <w:fldChar w:fldCharType="begin"/>
      </w:r>
      <w:r w:rsidR="00C63AB9" w:rsidRPr="00C63AB9">
        <w:instrText xml:space="preserve"> REF _Ref38444648 \h  \* MERGEFORMAT </w:instrText>
      </w:r>
      <w:r w:rsidR="00C63AB9" w:rsidRPr="00C63AB9">
        <w:fldChar w:fldCharType="separate"/>
      </w:r>
      <w:r w:rsidR="00C63AB9" w:rsidRPr="00C63AB9">
        <w:rPr>
          <w:szCs w:val="32"/>
        </w:rPr>
        <w:t>2.</w:t>
      </w:r>
      <w:r w:rsidR="00C63AB9" w:rsidRPr="00C63AB9">
        <w:rPr>
          <w:noProof/>
          <w:szCs w:val="32"/>
        </w:rPr>
        <w:t>4</w:t>
      </w:r>
      <w:r w:rsidR="00C63AB9" w:rsidRPr="00C63AB9">
        <w:fldChar w:fldCharType="end"/>
      </w:r>
      <w:r w:rsidR="00C63AB9" w:rsidRPr="00C63AB9">
        <w:t>.</w:t>
      </w:r>
      <w:r w:rsidR="00C63AB9">
        <w:t>)</w:t>
      </w:r>
      <w:r>
        <w:t>. Katram ierakstam tiek glabāts nosacījuma tips (</w:t>
      </w:r>
      <w:r w:rsidR="00C63AB9">
        <w:t xml:space="preserve">nosacījums ir </w:t>
      </w:r>
      <w:r>
        <w:t xml:space="preserve">manuāli vai automātiski izpildāms), kā arī pats nosacījums – ja </w:t>
      </w:r>
      <w:r w:rsidR="001E13C4">
        <w:t>tas</w:t>
      </w:r>
      <w:r>
        <w:t xml:space="preserve"> ir manuāli izpildāms, </w:t>
      </w:r>
      <w:r w:rsidR="001E13C4">
        <w:t>tiek glabāts</w:t>
      </w:r>
      <w:r>
        <w:t xml:space="preserve"> tekstuāls apraksts, kas jāizvērtē </w:t>
      </w:r>
      <w:r w:rsidR="00C63AB9">
        <w:t xml:space="preserve">pašam </w:t>
      </w:r>
      <w:r>
        <w:t>izstrādātājam</w:t>
      </w:r>
      <w:r w:rsidR="001E13C4">
        <w:t>. Ja nosacījums</w:t>
      </w:r>
      <w:r>
        <w:t xml:space="preserve"> ir automātiski izpildāms, tiek glabāts </w:t>
      </w:r>
      <w:r w:rsidR="001E13C4">
        <w:t xml:space="preserve">izpildāmās </w:t>
      </w:r>
      <w:r>
        <w:t>funkcijas nosaukums</w:t>
      </w:r>
      <w:r w:rsidR="001E13C4">
        <w:t>.</w:t>
      </w:r>
    </w:p>
    <w:p w14:paraId="0C81376A" w14:textId="3FD67642" w:rsidR="009C2848" w:rsidRPr="009C2848" w:rsidRDefault="009C2848" w:rsidP="009C2848">
      <w:pPr>
        <w:pStyle w:val="tabulasvirsraksts"/>
        <w:jc w:val="right"/>
        <w:rPr>
          <w:b w:val="0"/>
          <w:bCs/>
          <w:i/>
          <w:iCs/>
          <w:sz w:val="32"/>
          <w:szCs w:val="40"/>
        </w:rPr>
      </w:pPr>
      <w:bookmarkStart w:id="13" w:name="_Ref38446981"/>
      <w:r w:rsidRPr="009C2848">
        <w:rPr>
          <w:b w:val="0"/>
          <w:bCs/>
          <w:i/>
          <w:iCs/>
          <w:sz w:val="24"/>
          <w:szCs w:val="32"/>
        </w:rPr>
        <w:t>2.</w:t>
      </w:r>
      <w:r w:rsidRPr="009C2848">
        <w:rPr>
          <w:b w:val="0"/>
          <w:bCs/>
          <w:i/>
          <w:iCs/>
          <w:sz w:val="24"/>
          <w:szCs w:val="32"/>
        </w:rPr>
        <w:fldChar w:fldCharType="begin"/>
      </w:r>
      <w:r w:rsidRPr="009C2848">
        <w:rPr>
          <w:b w:val="0"/>
          <w:bCs/>
          <w:i/>
          <w:iCs/>
          <w:sz w:val="24"/>
          <w:szCs w:val="32"/>
        </w:rPr>
        <w:instrText xml:space="preserve"> SEQ Tabula \* ARABIC </w:instrText>
      </w:r>
      <w:r w:rsidRPr="009C2848">
        <w:rPr>
          <w:b w:val="0"/>
          <w:bCs/>
          <w:i/>
          <w:iCs/>
          <w:sz w:val="24"/>
          <w:szCs w:val="32"/>
        </w:rPr>
        <w:fldChar w:fldCharType="separate"/>
      </w:r>
      <w:r>
        <w:rPr>
          <w:b w:val="0"/>
          <w:bCs/>
          <w:i/>
          <w:iCs/>
          <w:noProof/>
          <w:sz w:val="24"/>
          <w:szCs w:val="32"/>
        </w:rPr>
        <w:t>5</w:t>
      </w:r>
      <w:r w:rsidRPr="009C2848">
        <w:rPr>
          <w:b w:val="0"/>
          <w:bCs/>
          <w:i/>
          <w:iCs/>
          <w:sz w:val="24"/>
          <w:szCs w:val="32"/>
        </w:rPr>
        <w:fldChar w:fldCharType="end"/>
      </w:r>
      <w:bookmarkEnd w:id="13"/>
      <w:r w:rsidRPr="009C2848">
        <w:rPr>
          <w:b w:val="0"/>
          <w:bCs/>
          <w:i/>
          <w:iCs/>
          <w:sz w:val="24"/>
          <w:szCs w:val="32"/>
        </w:rPr>
        <w:t>. tabula</w:t>
      </w:r>
    </w:p>
    <w:p w14:paraId="5437A118" w14:textId="58545D8B" w:rsidR="009C2848" w:rsidRPr="00E86A29" w:rsidRDefault="009C2848" w:rsidP="009C2848">
      <w:pPr>
        <w:pStyle w:val="tabulasvirsraksts"/>
        <w:jc w:val="right"/>
        <w:rPr>
          <w:i/>
          <w:iCs/>
        </w:rPr>
      </w:pPr>
      <w:r>
        <w:t xml:space="preserve">Datu bāzes tabula </w:t>
      </w:r>
      <w:r>
        <w:rPr>
          <w:i/>
          <w:iCs/>
        </w:rPr>
        <w:t>CA_ConditionMapping</w:t>
      </w:r>
    </w:p>
    <w:p w14:paraId="752BE969" w14:textId="77777777" w:rsidR="009C2848" w:rsidRPr="00E86A29" w:rsidRDefault="009C2848" w:rsidP="009C2848">
      <w:pPr>
        <w:pStyle w:val="tabulasvirsraksts"/>
      </w:pPr>
      <w:r w:rsidRPr="00E86A29">
        <w:t xml:space="preserve"> </w:t>
      </w:r>
    </w:p>
    <w:tbl>
      <w:tblPr>
        <w:tblStyle w:val="TableGrid"/>
        <w:tblW w:w="0" w:type="auto"/>
        <w:tblLook w:val="04A0" w:firstRow="1" w:lastRow="0" w:firstColumn="1" w:lastColumn="0" w:noHBand="0" w:noVBand="1"/>
      </w:tblPr>
      <w:tblGrid>
        <w:gridCol w:w="2893"/>
        <w:gridCol w:w="2056"/>
        <w:gridCol w:w="2108"/>
        <w:gridCol w:w="2185"/>
      </w:tblGrid>
      <w:tr w:rsidR="009C2848" w:rsidRPr="00FC741B" w14:paraId="0C6C11CF" w14:textId="77777777" w:rsidTr="00F0549C">
        <w:tc>
          <w:tcPr>
            <w:tcW w:w="2893" w:type="dxa"/>
            <w:shd w:val="clear" w:color="auto" w:fill="D9D9D9" w:themeFill="background1" w:themeFillShade="D9"/>
          </w:tcPr>
          <w:p w14:paraId="30A65D3A" w14:textId="77777777" w:rsidR="009C2848" w:rsidRPr="00FC741B" w:rsidRDefault="009C2848" w:rsidP="00F0549C">
            <w:pPr>
              <w:pStyle w:val="Teksts"/>
              <w:ind w:firstLine="0"/>
              <w:jc w:val="center"/>
              <w:rPr>
                <w:b/>
                <w:bCs/>
                <w:sz w:val="22"/>
                <w:szCs w:val="22"/>
              </w:rPr>
            </w:pPr>
            <w:r w:rsidRPr="00FC741B">
              <w:rPr>
                <w:b/>
                <w:bCs/>
                <w:sz w:val="22"/>
                <w:szCs w:val="22"/>
              </w:rPr>
              <w:t>Kolonnas nosaukums</w:t>
            </w:r>
          </w:p>
        </w:tc>
        <w:tc>
          <w:tcPr>
            <w:tcW w:w="2056" w:type="dxa"/>
            <w:shd w:val="clear" w:color="auto" w:fill="D9D9D9" w:themeFill="background1" w:themeFillShade="D9"/>
          </w:tcPr>
          <w:p w14:paraId="79534C1D" w14:textId="77777777" w:rsidR="009C2848" w:rsidRPr="00FC741B" w:rsidRDefault="009C2848" w:rsidP="00F0549C">
            <w:pPr>
              <w:pStyle w:val="Teksts"/>
              <w:ind w:firstLine="0"/>
              <w:jc w:val="center"/>
              <w:rPr>
                <w:b/>
                <w:bCs/>
                <w:sz w:val="22"/>
                <w:szCs w:val="22"/>
              </w:rPr>
            </w:pPr>
            <w:r w:rsidRPr="00FC741B">
              <w:rPr>
                <w:b/>
                <w:bCs/>
                <w:sz w:val="22"/>
                <w:szCs w:val="22"/>
              </w:rPr>
              <w:t>Datu tips</w:t>
            </w:r>
          </w:p>
        </w:tc>
        <w:tc>
          <w:tcPr>
            <w:tcW w:w="2108" w:type="dxa"/>
            <w:shd w:val="clear" w:color="auto" w:fill="D9D9D9" w:themeFill="background1" w:themeFillShade="D9"/>
          </w:tcPr>
          <w:p w14:paraId="0B9BF0C5" w14:textId="77777777" w:rsidR="009C2848" w:rsidRPr="00FC741B" w:rsidRDefault="009C2848" w:rsidP="00F0549C">
            <w:pPr>
              <w:pStyle w:val="Teksts"/>
              <w:ind w:firstLine="0"/>
              <w:jc w:val="center"/>
              <w:rPr>
                <w:b/>
                <w:bCs/>
                <w:sz w:val="22"/>
                <w:szCs w:val="22"/>
              </w:rPr>
            </w:pPr>
            <w:r>
              <w:rPr>
                <w:b/>
                <w:bCs/>
                <w:sz w:val="22"/>
                <w:szCs w:val="22"/>
              </w:rPr>
              <w:t>Obligāts</w:t>
            </w:r>
          </w:p>
        </w:tc>
        <w:tc>
          <w:tcPr>
            <w:tcW w:w="2185" w:type="dxa"/>
            <w:shd w:val="clear" w:color="auto" w:fill="D9D9D9" w:themeFill="background1" w:themeFillShade="D9"/>
          </w:tcPr>
          <w:p w14:paraId="78706F55" w14:textId="77777777" w:rsidR="009C2848" w:rsidRPr="00FC741B" w:rsidRDefault="009C2848" w:rsidP="00F0549C">
            <w:pPr>
              <w:pStyle w:val="Teksts"/>
              <w:ind w:firstLine="0"/>
              <w:jc w:val="center"/>
              <w:rPr>
                <w:b/>
                <w:bCs/>
                <w:sz w:val="22"/>
                <w:szCs w:val="22"/>
              </w:rPr>
            </w:pPr>
            <w:r w:rsidRPr="00FC741B">
              <w:rPr>
                <w:b/>
                <w:bCs/>
                <w:sz w:val="22"/>
                <w:szCs w:val="22"/>
              </w:rPr>
              <w:t>Ierobežojums</w:t>
            </w:r>
          </w:p>
        </w:tc>
      </w:tr>
      <w:tr w:rsidR="00A63588" w:rsidRPr="00FC741B" w14:paraId="0AEDF609" w14:textId="77777777" w:rsidTr="00F0549C">
        <w:tc>
          <w:tcPr>
            <w:tcW w:w="2893" w:type="dxa"/>
          </w:tcPr>
          <w:p w14:paraId="28F3E47A" w14:textId="0C0037E4" w:rsidR="00A63588" w:rsidRPr="00FC741B" w:rsidRDefault="00A63588" w:rsidP="00A63588">
            <w:pPr>
              <w:pStyle w:val="Teksts"/>
              <w:ind w:firstLine="0"/>
              <w:rPr>
                <w:sz w:val="22"/>
                <w:szCs w:val="22"/>
              </w:rPr>
            </w:pPr>
            <w:r>
              <w:rPr>
                <w:sz w:val="22"/>
                <w:szCs w:val="22"/>
              </w:rPr>
              <w:t>CACM_ID</w:t>
            </w:r>
          </w:p>
        </w:tc>
        <w:tc>
          <w:tcPr>
            <w:tcW w:w="2056" w:type="dxa"/>
          </w:tcPr>
          <w:p w14:paraId="2F90F197" w14:textId="207B6F83" w:rsidR="00A63588" w:rsidRPr="00FC741B" w:rsidRDefault="00A63588" w:rsidP="00A63588">
            <w:pPr>
              <w:pStyle w:val="Teksts"/>
              <w:ind w:firstLine="0"/>
              <w:rPr>
                <w:sz w:val="22"/>
                <w:szCs w:val="22"/>
              </w:rPr>
            </w:pPr>
            <w:r>
              <w:rPr>
                <w:sz w:val="22"/>
                <w:szCs w:val="22"/>
              </w:rPr>
              <w:t>number(10,0)</w:t>
            </w:r>
          </w:p>
        </w:tc>
        <w:tc>
          <w:tcPr>
            <w:tcW w:w="2108" w:type="dxa"/>
          </w:tcPr>
          <w:p w14:paraId="6690FC74" w14:textId="294B6C21" w:rsidR="00A63588" w:rsidRPr="00FC741B" w:rsidRDefault="00A63588" w:rsidP="00A63588">
            <w:pPr>
              <w:pStyle w:val="Teksts"/>
              <w:ind w:firstLine="0"/>
              <w:jc w:val="center"/>
              <w:rPr>
                <w:sz w:val="22"/>
                <w:szCs w:val="22"/>
              </w:rPr>
            </w:pPr>
            <w:r>
              <w:rPr>
                <w:sz w:val="22"/>
                <w:szCs w:val="22"/>
              </w:rPr>
              <w:t>Jā</w:t>
            </w:r>
          </w:p>
        </w:tc>
        <w:tc>
          <w:tcPr>
            <w:tcW w:w="2185" w:type="dxa"/>
          </w:tcPr>
          <w:p w14:paraId="6331DCBC" w14:textId="32E7C541" w:rsidR="00A63588" w:rsidRPr="00FC741B" w:rsidRDefault="00A63588" w:rsidP="00A63588">
            <w:pPr>
              <w:pStyle w:val="Teksts"/>
              <w:ind w:firstLine="0"/>
              <w:rPr>
                <w:sz w:val="22"/>
                <w:szCs w:val="22"/>
              </w:rPr>
            </w:pPr>
            <w:r>
              <w:rPr>
                <w:sz w:val="22"/>
                <w:szCs w:val="22"/>
              </w:rPr>
              <w:t>Primārā atslēga</w:t>
            </w:r>
          </w:p>
        </w:tc>
      </w:tr>
      <w:tr w:rsidR="00A63588" w:rsidRPr="00FC741B" w14:paraId="65066A8A" w14:textId="77777777" w:rsidTr="00F0549C">
        <w:tc>
          <w:tcPr>
            <w:tcW w:w="2893" w:type="dxa"/>
          </w:tcPr>
          <w:p w14:paraId="660473A9" w14:textId="1B2BFD56" w:rsidR="00A63588" w:rsidRPr="00FC741B" w:rsidRDefault="00A63588" w:rsidP="00A63588">
            <w:pPr>
              <w:pStyle w:val="Teksts"/>
              <w:ind w:firstLine="0"/>
              <w:rPr>
                <w:sz w:val="22"/>
                <w:szCs w:val="22"/>
              </w:rPr>
            </w:pPr>
            <w:r>
              <w:rPr>
                <w:sz w:val="22"/>
                <w:szCs w:val="22"/>
              </w:rPr>
              <w:t>CACM_SCENARIO_ID</w:t>
            </w:r>
          </w:p>
        </w:tc>
        <w:tc>
          <w:tcPr>
            <w:tcW w:w="2056" w:type="dxa"/>
          </w:tcPr>
          <w:p w14:paraId="53D603AB" w14:textId="318FB5CE" w:rsidR="00A63588" w:rsidRPr="00FC741B" w:rsidRDefault="00A63588" w:rsidP="00A63588">
            <w:pPr>
              <w:pStyle w:val="Teksts"/>
              <w:ind w:firstLine="0"/>
              <w:rPr>
                <w:sz w:val="22"/>
                <w:szCs w:val="22"/>
              </w:rPr>
            </w:pPr>
            <w:r>
              <w:rPr>
                <w:sz w:val="22"/>
                <w:szCs w:val="22"/>
              </w:rPr>
              <w:t>number(10,0)</w:t>
            </w:r>
          </w:p>
        </w:tc>
        <w:tc>
          <w:tcPr>
            <w:tcW w:w="2108" w:type="dxa"/>
          </w:tcPr>
          <w:p w14:paraId="545798D4" w14:textId="4D8001C2" w:rsidR="00A63588" w:rsidRPr="00FC741B" w:rsidRDefault="00A63588" w:rsidP="00A63588">
            <w:pPr>
              <w:pStyle w:val="Teksts"/>
              <w:ind w:firstLine="0"/>
              <w:jc w:val="center"/>
              <w:rPr>
                <w:sz w:val="22"/>
                <w:szCs w:val="22"/>
              </w:rPr>
            </w:pPr>
            <w:r>
              <w:rPr>
                <w:sz w:val="22"/>
                <w:szCs w:val="22"/>
              </w:rPr>
              <w:t>Jā</w:t>
            </w:r>
          </w:p>
        </w:tc>
        <w:tc>
          <w:tcPr>
            <w:tcW w:w="2185" w:type="dxa"/>
          </w:tcPr>
          <w:p w14:paraId="3F8ED176" w14:textId="0F2C0C8C" w:rsidR="00A63588" w:rsidRPr="00FC741B" w:rsidRDefault="00A63588" w:rsidP="00A63588">
            <w:pPr>
              <w:pStyle w:val="Teksts"/>
              <w:ind w:firstLine="0"/>
              <w:rPr>
                <w:sz w:val="22"/>
                <w:szCs w:val="22"/>
              </w:rPr>
            </w:pPr>
            <w:r>
              <w:rPr>
                <w:sz w:val="22"/>
                <w:szCs w:val="22"/>
              </w:rPr>
              <w:t>Ārējā atslēga</w:t>
            </w:r>
          </w:p>
        </w:tc>
      </w:tr>
      <w:tr w:rsidR="00A63588" w:rsidRPr="00FC741B" w14:paraId="7548E8A9" w14:textId="77777777" w:rsidTr="00F0549C">
        <w:tc>
          <w:tcPr>
            <w:tcW w:w="2893" w:type="dxa"/>
          </w:tcPr>
          <w:p w14:paraId="423225B2" w14:textId="659D3604" w:rsidR="00A63588" w:rsidRDefault="00A63588" w:rsidP="00A63588">
            <w:pPr>
              <w:pStyle w:val="Teksts"/>
              <w:ind w:firstLine="0"/>
              <w:rPr>
                <w:sz w:val="22"/>
                <w:szCs w:val="22"/>
              </w:rPr>
            </w:pPr>
            <w:r>
              <w:rPr>
                <w:sz w:val="22"/>
                <w:szCs w:val="22"/>
              </w:rPr>
              <w:t>CACM_CONDITION_ID</w:t>
            </w:r>
          </w:p>
        </w:tc>
        <w:tc>
          <w:tcPr>
            <w:tcW w:w="2056" w:type="dxa"/>
          </w:tcPr>
          <w:p w14:paraId="18DCF748" w14:textId="622E3BA7" w:rsidR="00A63588" w:rsidRPr="00FC741B" w:rsidRDefault="00A63588" w:rsidP="00A63588">
            <w:pPr>
              <w:pStyle w:val="Teksts"/>
              <w:ind w:firstLine="0"/>
              <w:rPr>
                <w:sz w:val="22"/>
                <w:szCs w:val="22"/>
              </w:rPr>
            </w:pPr>
            <w:r>
              <w:rPr>
                <w:sz w:val="22"/>
                <w:szCs w:val="22"/>
              </w:rPr>
              <w:t>number(10,0)</w:t>
            </w:r>
          </w:p>
        </w:tc>
        <w:tc>
          <w:tcPr>
            <w:tcW w:w="2108" w:type="dxa"/>
          </w:tcPr>
          <w:p w14:paraId="700741EC" w14:textId="4C06B52F" w:rsidR="00A63588" w:rsidRPr="00FC741B" w:rsidRDefault="00A63588" w:rsidP="00A63588">
            <w:pPr>
              <w:pStyle w:val="Teksts"/>
              <w:ind w:firstLine="0"/>
              <w:jc w:val="center"/>
              <w:rPr>
                <w:sz w:val="22"/>
                <w:szCs w:val="22"/>
              </w:rPr>
            </w:pPr>
            <w:r>
              <w:rPr>
                <w:sz w:val="22"/>
                <w:szCs w:val="22"/>
              </w:rPr>
              <w:t>Jā</w:t>
            </w:r>
          </w:p>
        </w:tc>
        <w:tc>
          <w:tcPr>
            <w:tcW w:w="2185" w:type="dxa"/>
          </w:tcPr>
          <w:p w14:paraId="6178E07C" w14:textId="2426AB74" w:rsidR="00A63588" w:rsidRPr="00FC741B" w:rsidRDefault="00A63588" w:rsidP="00A63588">
            <w:pPr>
              <w:pStyle w:val="Teksts"/>
              <w:ind w:firstLine="0"/>
              <w:rPr>
                <w:sz w:val="22"/>
                <w:szCs w:val="22"/>
              </w:rPr>
            </w:pPr>
            <w:r>
              <w:rPr>
                <w:sz w:val="22"/>
                <w:szCs w:val="22"/>
              </w:rPr>
              <w:t>Ārējā atslēga</w:t>
            </w:r>
          </w:p>
        </w:tc>
      </w:tr>
    </w:tbl>
    <w:p w14:paraId="02BE56BA" w14:textId="77777777" w:rsidR="009C2848" w:rsidRDefault="009C2848" w:rsidP="009C2848">
      <w:pPr>
        <w:pStyle w:val="Teksts"/>
        <w:ind w:firstLine="0"/>
      </w:pPr>
    </w:p>
    <w:p w14:paraId="37C7D347" w14:textId="14855C49" w:rsidR="00532A79" w:rsidRDefault="00532A79" w:rsidP="00DE5534">
      <w:pPr>
        <w:pStyle w:val="Teksts"/>
      </w:pPr>
      <w:r>
        <w:t xml:space="preserve">Tā kā katrai no scenārija ietvaros izpildāmajām </w:t>
      </w:r>
      <w:r w:rsidR="001E13C4">
        <w:t>darbībām</w:t>
      </w:r>
      <w:r w:rsidR="00E6717D">
        <w:t xml:space="preserve"> var būt vairāki nosacījumi, t</w:t>
      </w:r>
      <w:r>
        <w:t xml:space="preserve">abula </w:t>
      </w:r>
      <w:r>
        <w:rPr>
          <w:i/>
          <w:iCs/>
        </w:rPr>
        <w:t>CA_ConditionMapping</w:t>
      </w:r>
      <w:r>
        <w:t xml:space="preserve"> </w:t>
      </w:r>
      <w:r w:rsidR="009C2848">
        <w:t xml:space="preserve">(tabulas aprakstu skat. tabulā </w:t>
      </w:r>
      <w:r w:rsidR="009C2848" w:rsidRPr="009C2848">
        <w:fldChar w:fldCharType="begin"/>
      </w:r>
      <w:r w:rsidR="009C2848" w:rsidRPr="009C2848">
        <w:instrText xml:space="preserve"> REF _Ref38446981 \h  \* MERGEFORMAT </w:instrText>
      </w:r>
      <w:r w:rsidR="009C2848" w:rsidRPr="009C2848">
        <w:fldChar w:fldCharType="separate"/>
      </w:r>
      <w:r w:rsidR="009C2848" w:rsidRPr="009C2848">
        <w:rPr>
          <w:szCs w:val="32"/>
        </w:rPr>
        <w:t>2.</w:t>
      </w:r>
      <w:r w:rsidR="009C2848" w:rsidRPr="009C2848">
        <w:rPr>
          <w:noProof/>
          <w:szCs w:val="32"/>
        </w:rPr>
        <w:t>5</w:t>
      </w:r>
      <w:r w:rsidR="009C2848" w:rsidRPr="009C2848">
        <w:fldChar w:fldCharType="end"/>
      </w:r>
      <w:r w:rsidR="009C2848" w:rsidRPr="009C2848">
        <w:t>.</w:t>
      </w:r>
      <w:r w:rsidR="009C2848">
        <w:t xml:space="preserve">) </w:t>
      </w:r>
      <w:r>
        <w:t xml:space="preserve">tiek izmantota, lai nodrošinātu N:N saiti starp tabulām </w:t>
      </w:r>
      <w:r>
        <w:rPr>
          <w:i/>
          <w:iCs/>
        </w:rPr>
        <w:t>ChangeAdaptationCondition</w:t>
      </w:r>
      <w:r w:rsidR="00E6717D">
        <w:rPr>
          <w:i/>
          <w:iCs/>
        </w:rPr>
        <w:t xml:space="preserve"> </w:t>
      </w:r>
      <w:r w:rsidR="00E6717D">
        <w:t xml:space="preserve">un </w:t>
      </w:r>
      <w:r w:rsidR="00E6717D">
        <w:rPr>
          <w:i/>
          <w:iCs/>
        </w:rPr>
        <w:t>ChangeAdaptationScenario</w:t>
      </w:r>
      <w:r w:rsidR="00E6717D">
        <w:t>.</w:t>
      </w:r>
    </w:p>
    <w:p w14:paraId="5199D4CC" w14:textId="522C48F1" w:rsidR="009C2848" w:rsidRDefault="00E6717D" w:rsidP="00DE5534">
      <w:pPr>
        <w:pStyle w:val="Teksts"/>
      </w:pPr>
      <w:r>
        <w:t xml:space="preserve">Automātiski izpildāmos nosacījumus iespējams pārbaudīt pirms katras </w:t>
      </w:r>
      <w:r w:rsidR="001E13C4">
        <w:t>darbības</w:t>
      </w:r>
      <w:r>
        <w:t xml:space="preserve"> veikšanas un tam nav nepieciešama izstrādātāja iejaukšanās, līdz ar to iespējams automātiski virzīties pa kādu no scenārijā paredzētajiem ceļiem. Tomēr, veicot manuālu nosacījuma apstrādi</w:t>
      </w:r>
      <w:r w:rsidR="001E13C4">
        <w:t xml:space="preserve"> (izstrādātājs pieņem lēmumu par turpmāko scenārija gaitu)</w:t>
      </w:r>
      <w:r>
        <w:t xml:space="preserve">, nepieciešams glabāt informāciju par to, kādu lēmumu ir </w:t>
      </w:r>
      <w:r w:rsidR="001E13C4">
        <w:t>pieņēmis</w:t>
      </w:r>
      <w:r>
        <w:t xml:space="preserve"> izstrādātāj</w:t>
      </w:r>
      <w:r w:rsidR="001E13C4">
        <w:t>s</w:t>
      </w:r>
      <w:r>
        <w:t xml:space="preserve">, lai šis lēmums </w:t>
      </w:r>
      <w:r w:rsidR="001E13C4">
        <w:t>tiktu ņemts vērā</w:t>
      </w:r>
      <w:r>
        <w:t xml:space="preserve"> visā izmaiņas adaptācijas procesā. </w:t>
      </w:r>
    </w:p>
    <w:p w14:paraId="0C6108DE" w14:textId="4265C346" w:rsidR="009C2848" w:rsidRPr="009C2848" w:rsidRDefault="009C2848" w:rsidP="009C2848">
      <w:pPr>
        <w:pStyle w:val="tabulasvirsraksts"/>
        <w:jc w:val="right"/>
        <w:rPr>
          <w:b w:val="0"/>
          <w:bCs/>
          <w:i/>
          <w:iCs/>
          <w:sz w:val="32"/>
          <w:szCs w:val="40"/>
        </w:rPr>
      </w:pPr>
      <w:bookmarkStart w:id="14" w:name="_Ref38447346"/>
      <w:r w:rsidRPr="009C2848">
        <w:rPr>
          <w:b w:val="0"/>
          <w:bCs/>
          <w:i/>
          <w:iCs/>
          <w:sz w:val="24"/>
          <w:szCs w:val="32"/>
        </w:rPr>
        <w:t>2.</w:t>
      </w:r>
      <w:r w:rsidRPr="009C2848">
        <w:rPr>
          <w:b w:val="0"/>
          <w:bCs/>
          <w:i/>
          <w:iCs/>
          <w:sz w:val="24"/>
          <w:szCs w:val="32"/>
        </w:rPr>
        <w:fldChar w:fldCharType="begin"/>
      </w:r>
      <w:r w:rsidRPr="009C2848">
        <w:rPr>
          <w:b w:val="0"/>
          <w:bCs/>
          <w:i/>
          <w:iCs/>
          <w:sz w:val="24"/>
          <w:szCs w:val="32"/>
        </w:rPr>
        <w:instrText xml:space="preserve"> SEQ Tabula \* ARABIC </w:instrText>
      </w:r>
      <w:r w:rsidRPr="009C2848">
        <w:rPr>
          <w:b w:val="0"/>
          <w:bCs/>
          <w:i/>
          <w:iCs/>
          <w:sz w:val="24"/>
          <w:szCs w:val="32"/>
        </w:rPr>
        <w:fldChar w:fldCharType="separate"/>
      </w:r>
      <w:r>
        <w:rPr>
          <w:b w:val="0"/>
          <w:bCs/>
          <w:i/>
          <w:iCs/>
          <w:noProof/>
          <w:sz w:val="24"/>
          <w:szCs w:val="32"/>
        </w:rPr>
        <w:t>6</w:t>
      </w:r>
      <w:r w:rsidRPr="009C2848">
        <w:rPr>
          <w:b w:val="0"/>
          <w:bCs/>
          <w:i/>
          <w:iCs/>
          <w:sz w:val="24"/>
          <w:szCs w:val="32"/>
        </w:rPr>
        <w:fldChar w:fldCharType="end"/>
      </w:r>
      <w:bookmarkEnd w:id="14"/>
      <w:r w:rsidRPr="009C2848">
        <w:rPr>
          <w:b w:val="0"/>
          <w:bCs/>
          <w:i/>
          <w:iCs/>
          <w:sz w:val="24"/>
          <w:szCs w:val="32"/>
        </w:rPr>
        <w:t>. tabula</w:t>
      </w:r>
    </w:p>
    <w:p w14:paraId="019DDD0E" w14:textId="38587B98" w:rsidR="009C2848" w:rsidRPr="00E86A29" w:rsidRDefault="009C2848" w:rsidP="009C2848">
      <w:pPr>
        <w:pStyle w:val="tabulasvirsraksts"/>
        <w:jc w:val="right"/>
        <w:rPr>
          <w:i/>
          <w:iCs/>
        </w:rPr>
      </w:pPr>
      <w:r>
        <w:t xml:space="preserve">Datu bāzes tabula </w:t>
      </w:r>
      <w:r>
        <w:rPr>
          <w:i/>
          <w:iCs/>
        </w:rPr>
        <w:t>CA_ManualConditionFulfillment</w:t>
      </w:r>
    </w:p>
    <w:p w14:paraId="2036229A" w14:textId="77777777" w:rsidR="009C2848" w:rsidRPr="00E86A29" w:rsidRDefault="009C2848" w:rsidP="009C2848">
      <w:pPr>
        <w:pStyle w:val="tabulasvirsraksts"/>
      </w:pPr>
      <w:r w:rsidRPr="00E86A29">
        <w:t xml:space="preserve"> </w:t>
      </w:r>
    </w:p>
    <w:tbl>
      <w:tblPr>
        <w:tblStyle w:val="TableGrid"/>
        <w:tblW w:w="0" w:type="auto"/>
        <w:tblLook w:val="04A0" w:firstRow="1" w:lastRow="0" w:firstColumn="1" w:lastColumn="0" w:noHBand="0" w:noVBand="1"/>
      </w:tblPr>
      <w:tblGrid>
        <w:gridCol w:w="3773"/>
        <w:gridCol w:w="1824"/>
        <w:gridCol w:w="1709"/>
        <w:gridCol w:w="1936"/>
      </w:tblGrid>
      <w:tr w:rsidR="009C2848" w:rsidRPr="00FC741B" w14:paraId="460A712F" w14:textId="77777777" w:rsidTr="00DC25E6">
        <w:tc>
          <w:tcPr>
            <w:tcW w:w="3773" w:type="dxa"/>
            <w:shd w:val="clear" w:color="auto" w:fill="D9D9D9" w:themeFill="background1" w:themeFillShade="D9"/>
          </w:tcPr>
          <w:p w14:paraId="57DA307B" w14:textId="77777777" w:rsidR="009C2848" w:rsidRPr="00FC741B" w:rsidRDefault="009C2848" w:rsidP="00F0549C">
            <w:pPr>
              <w:pStyle w:val="Teksts"/>
              <w:ind w:firstLine="0"/>
              <w:jc w:val="center"/>
              <w:rPr>
                <w:b/>
                <w:bCs/>
                <w:sz w:val="22"/>
                <w:szCs w:val="22"/>
              </w:rPr>
            </w:pPr>
            <w:r w:rsidRPr="00FC741B">
              <w:rPr>
                <w:b/>
                <w:bCs/>
                <w:sz w:val="22"/>
                <w:szCs w:val="22"/>
              </w:rPr>
              <w:t>Kolonnas nosaukums</w:t>
            </w:r>
          </w:p>
        </w:tc>
        <w:tc>
          <w:tcPr>
            <w:tcW w:w="1824" w:type="dxa"/>
            <w:shd w:val="clear" w:color="auto" w:fill="D9D9D9" w:themeFill="background1" w:themeFillShade="D9"/>
          </w:tcPr>
          <w:p w14:paraId="6882CF69" w14:textId="77777777" w:rsidR="009C2848" w:rsidRPr="00FC741B" w:rsidRDefault="009C2848" w:rsidP="00F0549C">
            <w:pPr>
              <w:pStyle w:val="Teksts"/>
              <w:ind w:firstLine="0"/>
              <w:jc w:val="center"/>
              <w:rPr>
                <w:b/>
                <w:bCs/>
                <w:sz w:val="22"/>
                <w:szCs w:val="22"/>
              </w:rPr>
            </w:pPr>
            <w:r w:rsidRPr="00FC741B">
              <w:rPr>
                <w:b/>
                <w:bCs/>
                <w:sz w:val="22"/>
                <w:szCs w:val="22"/>
              </w:rPr>
              <w:t>Datu tips</w:t>
            </w:r>
          </w:p>
        </w:tc>
        <w:tc>
          <w:tcPr>
            <w:tcW w:w="1709" w:type="dxa"/>
            <w:shd w:val="clear" w:color="auto" w:fill="D9D9D9" w:themeFill="background1" w:themeFillShade="D9"/>
          </w:tcPr>
          <w:p w14:paraId="7D5BE6E0" w14:textId="77777777" w:rsidR="009C2848" w:rsidRPr="00FC741B" w:rsidRDefault="009C2848" w:rsidP="00F0549C">
            <w:pPr>
              <w:pStyle w:val="Teksts"/>
              <w:ind w:firstLine="0"/>
              <w:jc w:val="center"/>
              <w:rPr>
                <w:b/>
                <w:bCs/>
                <w:sz w:val="22"/>
                <w:szCs w:val="22"/>
              </w:rPr>
            </w:pPr>
            <w:r>
              <w:rPr>
                <w:b/>
                <w:bCs/>
                <w:sz w:val="22"/>
                <w:szCs w:val="22"/>
              </w:rPr>
              <w:t>Obligāts</w:t>
            </w:r>
          </w:p>
        </w:tc>
        <w:tc>
          <w:tcPr>
            <w:tcW w:w="1936" w:type="dxa"/>
            <w:shd w:val="clear" w:color="auto" w:fill="D9D9D9" w:themeFill="background1" w:themeFillShade="D9"/>
          </w:tcPr>
          <w:p w14:paraId="49B5299E" w14:textId="77777777" w:rsidR="009C2848" w:rsidRPr="00FC741B" w:rsidRDefault="009C2848" w:rsidP="00F0549C">
            <w:pPr>
              <w:pStyle w:val="Teksts"/>
              <w:ind w:firstLine="0"/>
              <w:jc w:val="center"/>
              <w:rPr>
                <w:b/>
                <w:bCs/>
                <w:sz w:val="22"/>
                <w:szCs w:val="22"/>
              </w:rPr>
            </w:pPr>
            <w:r w:rsidRPr="00FC741B">
              <w:rPr>
                <w:b/>
                <w:bCs/>
                <w:sz w:val="22"/>
                <w:szCs w:val="22"/>
              </w:rPr>
              <w:t>Ierobežojums</w:t>
            </w:r>
          </w:p>
        </w:tc>
      </w:tr>
      <w:tr w:rsidR="00DC25E6" w:rsidRPr="00FC741B" w14:paraId="1552354E" w14:textId="77777777" w:rsidTr="00DC25E6">
        <w:tc>
          <w:tcPr>
            <w:tcW w:w="3773" w:type="dxa"/>
          </w:tcPr>
          <w:p w14:paraId="19A4E94D" w14:textId="3882006E" w:rsidR="00DC25E6" w:rsidRPr="00FC741B" w:rsidRDefault="00DC25E6" w:rsidP="00DC25E6">
            <w:pPr>
              <w:pStyle w:val="Teksts"/>
              <w:ind w:firstLine="0"/>
              <w:rPr>
                <w:sz w:val="22"/>
                <w:szCs w:val="22"/>
              </w:rPr>
            </w:pPr>
            <w:r>
              <w:rPr>
                <w:sz w:val="22"/>
                <w:szCs w:val="22"/>
              </w:rPr>
              <w:t>CAMCF_ID</w:t>
            </w:r>
          </w:p>
        </w:tc>
        <w:tc>
          <w:tcPr>
            <w:tcW w:w="1824" w:type="dxa"/>
          </w:tcPr>
          <w:p w14:paraId="6696DE8D" w14:textId="7CAECED2" w:rsidR="00DC25E6" w:rsidRPr="00FC741B" w:rsidRDefault="00DC25E6" w:rsidP="00DC25E6">
            <w:pPr>
              <w:pStyle w:val="Teksts"/>
              <w:ind w:firstLine="0"/>
              <w:rPr>
                <w:sz w:val="22"/>
                <w:szCs w:val="22"/>
              </w:rPr>
            </w:pPr>
            <w:r>
              <w:rPr>
                <w:sz w:val="22"/>
                <w:szCs w:val="22"/>
              </w:rPr>
              <w:t>number(10,0)</w:t>
            </w:r>
          </w:p>
        </w:tc>
        <w:tc>
          <w:tcPr>
            <w:tcW w:w="1709" w:type="dxa"/>
          </w:tcPr>
          <w:p w14:paraId="44E4AE2D" w14:textId="7A301A5B" w:rsidR="00DC25E6" w:rsidRPr="00FC741B" w:rsidRDefault="00DC25E6" w:rsidP="00DC25E6">
            <w:pPr>
              <w:pStyle w:val="Teksts"/>
              <w:ind w:firstLine="0"/>
              <w:jc w:val="center"/>
              <w:rPr>
                <w:sz w:val="22"/>
                <w:szCs w:val="22"/>
              </w:rPr>
            </w:pPr>
            <w:r>
              <w:rPr>
                <w:sz w:val="22"/>
                <w:szCs w:val="22"/>
              </w:rPr>
              <w:t>Jā</w:t>
            </w:r>
          </w:p>
        </w:tc>
        <w:tc>
          <w:tcPr>
            <w:tcW w:w="1936" w:type="dxa"/>
          </w:tcPr>
          <w:p w14:paraId="13FABDDB" w14:textId="39B45002" w:rsidR="00DC25E6" w:rsidRPr="00FC741B" w:rsidRDefault="00DC25E6" w:rsidP="00DC25E6">
            <w:pPr>
              <w:pStyle w:val="Teksts"/>
              <w:ind w:firstLine="0"/>
              <w:rPr>
                <w:sz w:val="22"/>
                <w:szCs w:val="22"/>
              </w:rPr>
            </w:pPr>
            <w:r>
              <w:rPr>
                <w:sz w:val="22"/>
                <w:szCs w:val="22"/>
              </w:rPr>
              <w:t>Primārā atslēga</w:t>
            </w:r>
          </w:p>
        </w:tc>
      </w:tr>
      <w:tr w:rsidR="00DC25E6" w:rsidRPr="00FC741B" w14:paraId="761C8942" w14:textId="77777777" w:rsidTr="00DC25E6">
        <w:tc>
          <w:tcPr>
            <w:tcW w:w="3773" w:type="dxa"/>
          </w:tcPr>
          <w:p w14:paraId="0DD3B466" w14:textId="5C3996BF" w:rsidR="00DC25E6" w:rsidRPr="00FC741B" w:rsidRDefault="00DC25E6" w:rsidP="00DC25E6">
            <w:pPr>
              <w:pStyle w:val="Teksts"/>
              <w:ind w:firstLine="0"/>
              <w:rPr>
                <w:sz w:val="22"/>
                <w:szCs w:val="22"/>
              </w:rPr>
            </w:pPr>
            <w:r>
              <w:rPr>
                <w:sz w:val="22"/>
                <w:szCs w:val="22"/>
              </w:rPr>
              <w:t>CAMCF_CONDITION_ID</w:t>
            </w:r>
          </w:p>
        </w:tc>
        <w:tc>
          <w:tcPr>
            <w:tcW w:w="1824" w:type="dxa"/>
          </w:tcPr>
          <w:p w14:paraId="0DBC7657" w14:textId="59414FC4" w:rsidR="00DC25E6" w:rsidRPr="00FC741B" w:rsidRDefault="00DC25E6" w:rsidP="00DC25E6">
            <w:pPr>
              <w:pStyle w:val="Teksts"/>
              <w:ind w:firstLine="0"/>
              <w:rPr>
                <w:sz w:val="22"/>
                <w:szCs w:val="22"/>
              </w:rPr>
            </w:pPr>
            <w:r>
              <w:rPr>
                <w:sz w:val="22"/>
                <w:szCs w:val="22"/>
              </w:rPr>
              <w:t>number(10,0)</w:t>
            </w:r>
          </w:p>
        </w:tc>
        <w:tc>
          <w:tcPr>
            <w:tcW w:w="1709" w:type="dxa"/>
          </w:tcPr>
          <w:p w14:paraId="12148D73" w14:textId="7FF4B288" w:rsidR="00DC25E6" w:rsidRPr="00FC741B" w:rsidRDefault="00DC25E6" w:rsidP="00DC25E6">
            <w:pPr>
              <w:pStyle w:val="Teksts"/>
              <w:ind w:firstLine="0"/>
              <w:jc w:val="center"/>
              <w:rPr>
                <w:sz w:val="22"/>
                <w:szCs w:val="22"/>
              </w:rPr>
            </w:pPr>
            <w:r>
              <w:rPr>
                <w:sz w:val="22"/>
                <w:szCs w:val="22"/>
              </w:rPr>
              <w:t>Jā</w:t>
            </w:r>
          </w:p>
        </w:tc>
        <w:tc>
          <w:tcPr>
            <w:tcW w:w="1936" w:type="dxa"/>
          </w:tcPr>
          <w:p w14:paraId="39831DD7" w14:textId="556E36DD" w:rsidR="00DC25E6" w:rsidRPr="00FC741B" w:rsidRDefault="00DC25E6" w:rsidP="00DC25E6">
            <w:pPr>
              <w:pStyle w:val="Teksts"/>
              <w:ind w:firstLine="0"/>
              <w:rPr>
                <w:sz w:val="22"/>
                <w:szCs w:val="22"/>
              </w:rPr>
            </w:pPr>
            <w:r>
              <w:rPr>
                <w:sz w:val="22"/>
                <w:szCs w:val="22"/>
              </w:rPr>
              <w:t>Ārējā atslēga</w:t>
            </w:r>
          </w:p>
        </w:tc>
      </w:tr>
      <w:tr w:rsidR="00DC25E6" w:rsidRPr="00FC741B" w14:paraId="2DEDCE7E" w14:textId="77777777" w:rsidTr="00DC25E6">
        <w:tc>
          <w:tcPr>
            <w:tcW w:w="3773" w:type="dxa"/>
          </w:tcPr>
          <w:p w14:paraId="217095A0" w14:textId="3BAB395E" w:rsidR="00DC25E6" w:rsidRPr="00FC741B" w:rsidRDefault="00DC25E6" w:rsidP="00DC25E6">
            <w:pPr>
              <w:pStyle w:val="Teksts"/>
              <w:ind w:firstLine="0"/>
              <w:rPr>
                <w:sz w:val="22"/>
                <w:szCs w:val="22"/>
              </w:rPr>
            </w:pPr>
            <w:r>
              <w:rPr>
                <w:sz w:val="22"/>
                <w:szCs w:val="22"/>
              </w:rPr>
              <w:t>CAMCF_CHANGE_ID</w:t>
            </w:r>
          </w:p>
        </w:tc>
        <w:tc>
          <w:tcPr>
            <w:tcW w:w="1824" w:type="dxa"/>
          </w:tcPr>
          <w:p w14:paraId="7728D245" w14:textId="399DE73F" w:rsidR="00DC25E6" w:rsidRPr="00FC741B" w:rsidRDefault="00DC25E6" w:rsidP="00DC25E6">
            <w:pPr>
              <w:pStyle w:val="Teksts"/>
              <w:ind w:firstLine="0"/>
              <w:rPr>
                <w:sz w:val="22"/>
                <w:szCs w:val="22"/>
              </w:rPr>
            </w:pPr>
            <w:r>
              <w:rPr>
                <w:sz w:val="22"/>
                <w:szCs w:val="22"/>
              </w:rPr>
              <w:t>number(10,0)</w:t>
            </w:r>
          </w:p>
        </w:tc>
        <w:tc>
          <w:tcPr>
            <w:tcW w:w="1709" w:type="dxa"/>
          </w:tcPr>
          <w:p w14:paraId="74179547" w14:textId="57598FA9" w:rsidR="00DC25E6" w:rsidRPr="00FC741B" w:rsidRDefault="00DC25E6" w:rsidP="00DC25E6">
            <w:pPr>
              <w:pStyle w:val="Teksts"/>
              <w:ind w:firstLine="0"/>
              <w:jc w:val="center"/>
              <w:rPr>
                <w:sz w:val="22"/>
                <w:szCs w:val="22"/>
              </w:rPr>
            </w:pPr>
            <w:r>
              <w:rPr>
                <w:sz w:val="22"/>
                <w:szCs w:val="22"/>
              </w:rPr>
              <w:t>Jā</w:t>
            </w:r>
          </w:p>
        </w:tc>
        <w:tc>
          <w:tcPr>
            <w:tcW w:w="1936" w:type="dxa"/>
          </w:tcPr>
          <w:p w14:paraId="47C6BA81" w14:textId="003BA9D6" w:rsidR="00DC25E6" w:rsidRPr="00FC741B" w:rsidRDefault="00DC25E6" w:rsidP="00DC25E6">
            <w:pPr>
              <w:pStyle w:val="Teksts"/>
              <w:ind w:firstLine="0"/>
              <w:rPr>
                <w:sz w:val="22"/>
                <w:szCs w:val="22"/>
              </w:rPr>
            </w:pPr>
            <w:r>
              <w:rPr>
                <w:sz w:val="22"/>
                <w:szCs w:val="22"/>
              </w:rPr>
              <w:t>Ārējā atslēga</w:t>
            </w:r>
          </w:p>
        </w:tc>
      </w:tr>
      <w:tr w:rsidR="00DC25E6" w:rsidRPr="00FC741B" w14:paraId="42701188" w14:textId="77777777" w:rsidTr="00DC25E6">
        <w:tc>
          <w:tcPr>
            <w:tcW w:w="3773" w:type="dxa"/>
          </w:tcPr>
          <w:p w14:paraId="3FCAA61B" w14:textId="6ACFDAD3" w:rsidR="00DC25E6" w:rsidRDefault="00DC25E6" w:rsidP="00DC25E6">
            <w:pPr>
              <w:pStyle w:val="Teksts"/>
              <w:ind w:firstLine="0"/>
              <w:rPr>
                <w:sz w:val="22"/>
                <w:szCs w:val="22"/>
              </w:rPr>
            </w:pPr>
            <w:r>
              <w:rPr>
                <w:sz w:val="22"/>
                <w:szCs w:val="22"/>
              </w:rPr>
              <w:t>CAMCF_FULFILLMENTSTATUS_ID</w:t>
            </w:r>
          </w:p>
        </w:tc>
        <w:tc>
          <w:tcPr>
            <w:tcW w:w="1824" w:type="dxa"/>
          </w:tcPr>
          <w:p w14:paraId="5C5340D5" w14:textId="40133CD9" w:rsidR="00DC25E6" w:rsidRPr="00FC741B" w:rsidRDefault="00DC25E6" w:rsidP="00DC25E6">
            <w:pPr>
              <w:pStyle w:val="Teksts"/>
              <w:ind w:firstLine="0"/>
              <w:rPr>
                <w:sz w:val="22"/>
                <w:szCs w:val="22"/>
              </w:rPr>
            </w:pPr>
            <w:r>
              <w:rPr>
                <w:sz w:val="22"/>
                <w:szCs w:val="22"/>
              </w:rPr>
              <w:t>varchar2(10 byte)</w:t>
            </w:r>
          </w:p>
        </w:tc>
        <w:tc>
          <w:tcPr>
            <w:tcW w:w="1709" w:type="dxa"/>
          </w:tcPr>
          <w:p w14:paraId="00EB2238" w14:textId="0AED6849" w:rsidR="00DC25E6" w:rsidRPr="00FC741B" w:rsidRDefault="00DC25E6" w:rsidP="00DC25E6">
            <w:pPr>
              <w:pStyle w:val="Teksts"/>
              <w:ind w:firstLine="0"/>
              <w:jc w:val="center"/>
              <w:rPr>
                <w:sz w:val="22"/>
                <w:szCs w:val="22"/>
              </w:rPr>
            </w:pPr>
            <w:r>
              <w:rPr>
                <w:sz w:val="22"/>
                <w:szCs w:val="22"/>
              </w:rPr>
              <w:t>Jā</w:t>
            </w:r>
          </w:p>
        </w:tc>
        <w:tc>
          <w:tcPr>
            <w:tcW w:w="1936" w:type="dxa"/>
          </w:tcPr>
          <w:p w14:paraId="578C74F7" w14:textId="57160396" w:rsidR="00DC25E6" w:rsidRPr="00FC741B" w:rsidRDefault="00DC25E6" w:rsidP="00DC25E6">
            <w:pPr>
              <w:pStyle w:val="Teksts"/>
              <w:ind w:firstLine="0"/>
              <w:rPr>
                <w:sz w:val="22"/>
                <w:szCs w:val="22"/>
              </w:rPr>
            </w:pPr>
            <w:r>
              <w:rPr>
                <w:sz w:val="22"/>
                <w:szCs w:val="22"/>
              </w:rPr>
              <w:t>Ārējā atslēga</w:t>
            </w:r>
          </w:p>
        </w:tc>
      </w:tr>
    </w:tbl>
    <w:p w14:paraId="3F932E39" w14:textId="77777777" w:rsidR="009C2848" w:rsidRDefault="009C2848" w:rsidP="009C2848">
      <w:pPr>
        <w:pStyle w:val="Teksts"/>
        <w:ind w:firstLine="0"/>
      </w:pPr>
    </w:p>
    <w:p w14:paraId="4A77D2F8" w14:textId="646B0634" w:rsidR="00E6717D" w:rsidRDefault="009C2848" w:rsidP="00DE5534">
      <w:pPr>
        <w:pStyle w:val="Teksts"/>
      </w:pPr>
      <w:r>
        <w:t>Lēmumu glabāšanai</w:t>
      </w:r>
      <w:r w:rsidR="00E6717D">
        <w:t xml:space="preserve"> izmantota tabula </w:t>
      </w:r>
      <w:r w:rsidRPr="009C2848">
        <w:rPr>
          <w:i/>
          <w:iCs/>
        </w:rPr>
        <w:t>CA_</w:t>
      </w:r>
      <w:r w:rsidR="00E6717D">
        <w:rPr>
          <w:i/>
          <w:iCs/>
        </w:rPr>
        <w:t>ManualConditionFulfillment</w:t>
      </w:r>
      <w:r>
        <w:rPr>
          <w:i/>
          <w:iCs/>
        </w:rPr>
        <w:t xml:space="preserve"> </w:t>
      </w:r>
      <w:r>
        <w:t xml:space="preserve">(tabulas aprakstu skat. tabulā </w:t>
      </w:r>
      <w:r w:rsidRPr="009C2848">
        <w:fldChar w:fldCharType="begin"/>
      </w:r>
      <w:r w:rsidRPr="009C2848">
        <w:instrText xml:space="preserve"> REF _Ref38447346 \h  \* MERGEFORMAT </w:instrText>
      </w:r>
      <w:r w:rsidRPr="009C2848">
        <w:fldChar w:fldCharType="separate"/>
      </w:r>
      <w:r w:rsidRPr="009C2848">
        <w:rPr>
          <w:szCs w:val="32"/>
        </w:rPr>
        <w:t>2.</w:t>
      </w:r>
      <w:r w:rsidRPr="009C2848">
        <w:rPr>
          <w:noProof/>
          <w:szCs w:val="32"/>
        </w:rPr>
        <w:t>6</w:t>
      </w:r>
      <w:r w:rsidRPr="009C2848">
        <w:fldChar w:fldCharType="end"/>
      </w:r>
      <w:r w:rsidRPr="009C2848">
        <w:t>.</w:t>
      </w:r>
      <w:r>
        <w:t>)</w:t>
      </w:r>
      <w:r w:rsidR="00E6717D">
        <w:t xml:space="preserve">, kurā tiek glabāta ārējā atslēga uz tabulu </w:t>
      </w:r>
      <w:r w:rsidR="00E6717D">
        <w:rPr>
          <w:i/>
          <w:iCs/>
        </w:rPr>
        <w:t>Change</w:t>
      </w:r>
      <w:r w:rsidR="00E6717D">
        <w:t>, kā arī uz nosacījumu un nosacījuma izpildes statusu (nosacījums izpildīts vai nav izpildīts).</w:t>
      </w:r>
    </w:p>
    <w:p w14:paraId="02AE31F9" w14:textId="77777777" w:rsidR="00A81A23" w:rsidRDefault="00A81A23" w:rsidP="00DE5534">
      <w:pPr>
        <w:pStyle w:val="Teksts"/>
      </w:pPr>
    </w:p>
    <w:p w14:paraId="0B54B74F" w14:textId="7251ECC3" w:rsidR="00A81A23" w:rsidRPr="00E6717D" w:rsidRDefault="00A81A23" w:rsidP="00A81A23">
      <w:pPr>
        <w:pStyle w:val="apaknodaasvirsraksts"/>
        <w:numPr>
          <w:ilvl w:val="2"/>
          <w:numId w:val="1"/>
        </w:numPr>
        <w:ind w:left="1843" w:hanging="709"/>
      </w:pPr>
      <w:bookmarkStart w:id="15" w:name="_Toc38612658"/>
      <w:bookmarkStart w:id="16" w:name="_Ref38617330"/>
      <w:r>
        <w:lastRenderedPageBreak/>
        <w:t>Izmaiņu adaptācijas procesa papildus informācija</w:t>
      </w:r>
      <w:bookmarkEnd w:id="15"/>
      <w:bookmarkEnd w:id="16"/>
    </w:p>
    <w:p w14:paraId="5C55A97A" w14:textId="070CA4A2" w:rsidR="009C2848" w:rsidRDefault="00A81A23" w:rsidP="00A81A23">
      <w:pPr>
        <w:pStyle w:val="Teksts"/>
      </w:pPr>
      <w:r>
        <w:t xml:space="preserve">Izmaiņu adaptācijas procesa laikā no izstrādātāja var tikt prasīti dažādi papildus dati, kas būs nepieciešami tālāko scenāriju </w:t>
      </w:r>
      <w:r w:rsidR="00676C82">
        <w:t>darbību</w:t>
      </w:r>
      <w:r>
        <w:t xml:space="preserve"> izpildei</w:t>
      </w:r>
      <w:r w:rsidR="00676C82">
        <w:t xml:space="preserve"> un nosacījumu pārbaudei</w:t>
      </w:r>
      <w:r>
        <w:t xml:space="preserve">. </w:t>
      </w:r>
    </w:p>
    <w:p w14:paraId="1CA54F8B" w14:textId="65EDB008" w:rsidR="009C2848" w:rsidRPr="009C2848" w:rsidRDefault="009C2848" w:rsidP="009C2848">
      <w:pPr>
        <w:pStyle w:val="tabulasvirsraksts"/>
        <w:jc w:val="right"/>
        <w:rPr>
          <w:b w:val="0"/>
          <w:bCs/>
          <w:i/>
          <w:iCs/>
          <w:sz w:val="32"/>
          <w:szCs w:val="40"/>
        </w:rPr>
      </w:pPr>
      <w:bookmarkStart w:id="17" w:name="_Ref38447455"/>
      <w:r w:rsidRPr="009C2848">
        <w:rPr>
          <w:b w:val="0"/>
          <w:bCs/>
          <w:i/>
          <w:iCs/>
          <w:sz w:val="24"/>
          <w:szCs w:val="32"/>
        </w:rPr>
        <w:t>2.</w:t>
      </w:r>
      <w:r w:rsidRPr="009C2848">
        <w:rPr>
          <w:b w:val="0"/>
          <w:bCs/>
          <w:i/>
          <w:iCs/>
          <w:sz w:val="24"/>
          <w:szCs w:val="32"/>
        </w:rPr>
        <w:fldChar w:fldCharType="begin"/>
      </w:r>
      <w:r w:rsidRPr="009C2848">
        <w:rPr>
          <w:b w:val="0"/>
          <w:bCs/>
          <w:i/>
          <w:iCs/>
          <w:sz w:val="24"/>
          <w:szCs w:val="32"/>
        </w:rPr>
        <w:instrText xml:space="preserve"> SEQ Tabula \* ARABIC </w:instrText>
      </w:r>
      <w:r w:rsidRPr="009C2848">
        <w:rPr>
          <w:b w:val="0"/>
          <w:bCs/>
          <w:i/>
          <w:iCs/>
          <w:sz w:val="24"/>
          <w:szCs w:val="32"/>
        </w:rPr>
        <w:fldChar w:fldCharType="separate"/>
      </w:r>
      <w:r w:rsidRPr="009C2848">
        <w:rPr>
          <w:b w:val="0"/>
          <w:bCs/>
          <w:i/>
          <w:iCs/>
          <w:noProof/>
          <w:sz w:val="24"/>
          <w:szCs w:val="32"/>
        </w:rPr>
        <w:t>7</w:t>
      </w:r>
      <w:r w:rsidRPr="009C2848">
        <w:rPr>
          <w:b w:val="0"/>
          <w:bCs/>
          <w:i/>
          <w:iCs/>
          <w:sz w:val="24"/>
          <w:szCs w:val="32"/>
        </w:rPr>
        <w:fldChar w:fldCharType="end"/>
      </w:r>
      <w:bookmarkEnd w:id="17"/>
      <w:r w:rsidRPr="009C2848">
        <w:rPr>
          <w:b w:val="0"/>
          <w:bCs/>
          <w:i/>
          <w:iCs/>
          <w:sz w:val="24"/>
          <w:szCs w:val="32"/>
        </w:rPr>
        <w:t>. tabula</w:t>
      </w:r>
    </w:p>
    <w:p w14:paraId="0CE95460" w14:textId="424886AF" w:rsidR="009C2848" w:rsidRPr="00E86A29" w:rsidRDefault="009C2848" w:rsidP="009C2848">
      <w:pPr>
        <w:pStyle w:val="tabulasvirsraksts"/>
        <w:jc w:val="right"/>
        <w:rPr>
          <w:i/>
          <w:iCs/>
        </w:rPr>
      </w:pPr>
      <w:r>
        <w:t xml:space="preserve">Datu bāzes tabula </w:t>
      </w:r>
      <w:r>
        <w:rPr>
          <w:i/>
          <w:iCs/>
        </w:rPr>
        <w:t>ChangeAdaptationAdditionalData</w:t>
      </w:r>
    </w:p>
    <w:p w14:paraId="6E56A849" w14:textId="77777777" w:rsidR="009C2848" w:rsidRPr="00E86A29" w:rsidRDefault="009C2848" w:rsidP="009C2848">
      <w:pPr>
        <w:pStyle w:val="tabulasvirsraksts"/>
      </w:pPr>
      <w:r w:rsidRPr="00E86A29">
        <w:t xml:space="preserve"> </w:t>
      </w:r>
    </w:p>
    <w:tbl>
      <w:tblPr>
        <w:tblStyle w:val="TableGrid"/>
        <w:tblW w:w="0" w:type="auto"/>
        <w:tblLook w:val="04A0" w:firstRow="1" w:lastRow="0" w:firstColumn="1" w:lastColumn="0" w:noHBand="0" w:noVBand="1"/>
      </w:tblPr>
      <w:tblGrid>
        <w:gridCol w:w="2893"/>
        <w:gridCol w:w="2056"/>
        <w:gridCol w:w="2108"/>
        <w:gridCol w:w="2185"/>
      </w:tblGrid>
      <w:tr w:rsidR="009C2848" w:rsidRPr="00FC741B" w14:paraId="7A614EBC" w14:textId="77777777" w:rsidTr="00F0549C">
        <w:tc>
          <w:tcPr>
            <w:tcW w:w="2893" w:type="dxa"/>
            <w:shd w:val="clear" w:color="auto" w:fill="D9D9D9" w:themeFill="background1" w:themeFillShade="D9"/>
          </w:tcPr>
          <w:p w14:paraId="0D82E851" w14:textId="77777777" w:rsidR="009C2848" w:rsidRPr="00FC741B" w:rsidRDefault="009C2848" w:rsidP="00F0549C">
            <w:pPr>
              <w:pStyle w:val="Teksts"/>
              <w:ind w:firstLine="0"/>
              <w:jc w:val="center"/>
              <w:rPr>
                <w:b/>
                <w:bCs/>
                <w:sz w:val="22"/>
                <w:szCs w:val="22"/>
              </w:rPr>
            </w:pPr>
            <w:r w:rsidRPr="00FC741B">
              <w:rPr>
                <w:b/>
                <w:bCs/>
                <w:sz w:val="22"/>
                <w:szCs w:val="22"/>
              </w:rPr>
              <w:t>Kolonnas nosaukums</w:t>
            </w:r>
          </w:p>
        </w:tc>
        <w:tc>
          <w:tcPr>
            <w:tcW w:w="2056" w:type="dxa"/>
            <w:shd w:val="clear" w:color="auto" w:fill="D9D9D9" w:themeFill="background1" w:themeFillShade="D9"/>
          </w:tcPr>
          <w:p w14:paraId="72171F33" w14:textId="77777777" w:rsidR="009C2848" w:rsidRPr="00FC741B" w:rsidRDefault="009C2848" w:rsidP="00F0549C">
            <w:pPr>
              <w:pStyle w:val="Teksts"/>
              <w:ind w:firstLine="0"/>
              <w:jc w:val="center"/>
              <w:rPr>
                <w:b/>
                <w:bCs/>
                <w:sz w:val="22"/>
                <w:szCs w:val="22"/>
              </w:rPr>
            </w:pPr>
            <w:r w:rsidRPr="00FC741B">
              <w:rPr>
                <w:b/>
                <w:bCs/>
                <w:sz w:val="22"/>
                <w:szCs w:val="22"/>
              </w:rPr>
              <w:t>Datu tips</w:t>
            </w:r>
          </w:p>
        </w:tc>
        <w:tc>
          <w:tcPr>
            <w:tcW w:w="2108" w:type="dxa"/>
            <w:shd w:val="clear" w:color="auto" w:fill="D9D9D9" w:themeFill="background1" w:themeFillShade="D9"/>
          </w:tcPr>
          <w:p w14:paraId="7C14D512" w14:textId="77777777" w:rsidR="009C2848" w:rsidRPr="00FC741B" w:rsidRDefault="009C2848" w:rsidP="00F0549C">
            <w:pPr>
              <w:pStyle w:val="Teksts"/>
              <w:ind w:firstLine="0"/>
              <w:jc w:val="center"/>
              <w:rPr>
                <w:b/>
                <w:bCs/>
                <w:sz w:val="22"/>
                <w:szCs w:val="22"/>
              </w:rPr>
            </w:pPr>
            <w:r>
              <w:rPr>
                <w:b/>
                <w:bCs/>
                <w:sz w:val="22"/>
                <w:szCs w:val="22"/>
              </w:rPr>
              <w:t>Obligāts</w:t>
            </w:r>
          </w:p>
        </w:tc>
        <w:tc>
          <w:tcPr>
            <w:tcW w:w="2185" w:type="dxa"/>
            <w:shd w:val="clear" w:color="auto" w:fill="D9D9D9" w:themeFill="background1" w:themeFillShade="D9"/>
          </w:tcPr>
          <w:p w14:paraId="463F02F5" w14:textId="77777777" w:rsidR="009C2848" w:rsidRPr="00FC741B" w:rsidRDefault="009C2848" w:rsidP="00F0549C">
            <w:pPr>
              <w:pStyle w:val="Teksts"/>
              <w:ind w:firstLine="0"/>
              <w:jc w:val="center"/>
              <w:rPr>
                <w:b/>
                <w:bCs/>
                <w:sz w:val="22"/>
                <w:szCs w:val="22"/>
              </w:rPr>
            </w:pPr>
            <w:r w:rsidRPr="00FC741B">
              <w:rPr>
                <w:b/>
                <w:bCs/>
                <w:sz w:val="22"/>
                <w:szCs w:val="22"/>
              </w:rPr>
              <w:t>Ierobežojums</w:t>
            </w:r>
          </w:p>
        </w:tc>
      </w:tr>
      <w:tr w:rsidR="000A6124" w:rsidRPr="00FC741B" w14:paraId="12058ED0" w14:textId="77777777" w:rsidTr="00F0549C">
        <w:tc>
          <w:tcPr>
            <w:tcW w:w="2893" w:type="dxa"/>
          </w:tcPr>
          <w:p w14:paraId="02168B6B" w14:textId="5A89C716" w:rsidR="000A6124" w:rsidRPr="00FC741B" w:rsidRDefault="000A6124" w:rsidP="000A6124">
            <w:pPr>
              <w:pStyle w:val="Teksts"/>
              <w:ind w:firstLine="0"/>
              <w:rPr>
                <w:sz w:val="22"/>
                <w:szCs w:val="22"/>
              </w:rPr>
            </w:pPr>
            <w:r>
              <w:rPr>
                <w:sz w:val="22"/>
                <w:szCs w:val="22"/>
              </w:rPr>
              <w:t>CAAD_ID</w:t>
            </w:r>
          </w:p>
        </w:tc>
        <w:tc>
          <w:tcPr>
            <w:tcW w:w="2056" w:type="dxa"/>
          </w:tcPr>
          <w:p w14:paraId="35EF4AEF" w14:textId="2044FCD6" w:rsidR="000A6124" w:rsidRPr="00FC741B" w:rsidRDefault="000A6124" w:rsidP="000A6124">
            <w:pPr>
              <w:pStyle w:val="Teksts"/>
              <w:ind w:firstLine="0"/>
              <w:rPr>
                <w:sz w:val="22"/>
                <w:szCs w:val="22"/>
              </w:rPr>
            </w:pPr>
            <w:r>
              <w:rPr>
                <w:sz w:val="22"/>
                <w:szCs w:val="22"/>
              </w:rPr>
              <w:t>number(10,0)</w:t>
            </w:r>
          </w:p>
        </w:tc>
        <w:tc>
          <w:tcPr>
            <w:tcW w:w="2108" w:type="dxa"/>
          </w:tcPr>
          <w:p w14:paraId="381A7C1B" w14:textId="5AC6320A" w:rsidR="000A6124" w:rsidRPr="00FC741B" w:rsidRDefault="000A6124" w:rsidP="000A6124">
            <w:pPr>
              <w:pStyle w:val="Teksts"/>
              <w:ind w:firstLine="0"/>
              <w:jc w:val="center"/>
              <w:rPr>
                <w:sz w:val="22"/>
                <w:szCs w:val="22"/>
              </w:rPr>
            </w:pPr>
            <w:r>
              <w:rPr>
                <w:sz w:val="22"/>
                <w:szCs w:val="22"/>
              </w:rPr>
              <w:t>Jā</w:t>
            </w:r>
          </w:p>
        </w:tc>
        <w:tc>
          <w:tcPr>
            <w:tcW w:w="2185" w:type="dxa"/>
          </w:tcPr>
          <w:p w14:paraId="6B17FB03" w14:textId="1C5FF367" w:rsidR="000A6124" w:rsidRPr="00FC741B" w:rsidRDefault="000A6124" w:rsidP="000A6124">
            <w:pPr>
              <w:pStyle w:val="Teksts"/>
              <w:ind w:firstLine="0"/>
              <w:rPr>
                <w:sz w:val="22"/>
                <w:szCs w:val="22"/>
              </w:rPr>
            </w:pPr>
            <w:r>
              <w:rPr>
                <w:sz w:val="22"/>
                <w:szCs w:val="22"/>
              </w:rPr>
              <w:t>Primārā atslēga</w:t>
            </w:r>
          </w:p>
        </w:tc>
      </w:tr>
      <w:tr w:rsidR="000A6124" w:rsidRPr="00FC741B" w14:paraId="650E0010" w14:textId="77777777" w:rsidTr="00F0549C">
        <w:tc>
          <w:tcPr>
            <w:tcW w:w="2893" w:type="dxa"/>
          </w:tcPr>
          <w:p w14:paraId="7A448A9D" w14:textId="44DC449B" w:rsidR="000A6124" w:rsidRPr="00FC741B" w:rsidRDefault="000A6124" w:rsidP="000A6124">
            <w:pPr>
              <w:pStyle w:val="Teksts"/>
              <w:ind w:firstLine="0"/>
              <w:rPr>
                <w:sz w:val="22"/>
                <w:szCs w:val="22"/>
              </w:rPr>
            </w:pPr>
            <w:r>
              <w:rPr>
                <w:sz w:val="22"/>
                <w:szCs w:val="22"/>
              </w:rPr>
              <w:t>CAAD_DATA_TYPE_ID</w:t>
            </w:r>
          </w:p>
        </w:tc>
        <w:tc>
          <w:tcPr>
            <w:tcW w:w="2056" w:type="dxa"/>
          </w:tcPr>
          <w:p w14:paraId="3286AD0F" w14:textId="46671B77" w:rsidR="000A6124" w:rsidRPr="00FC741B" w:rsidRDefault="000A6124" w:rsidP="000A6124">
            <w:pPr>
              <w:pStyle w:val="Teksts"/>
              <w:ind w:firstLine="0"/>
              <w:rPr>
                <w:sz w:val="22"/>
                <w:szCs w:val="22"/>
              </w:rPr>
            </w:pPr>
            <w:r>
              <w:rPr>
                <w:sz w:val="22"/>
                <w:szCs w:val="22"/>
              </w:rPr>
              <w:t>varchar2(10 byte)</w:t>
            </w:r>
          </w:p>
        </w:tc>
        <w:tc>
          <w:tcPr>
            <w:tcW w:w="2108" w:type="dxa"/>
          </w:tcPr>
          <w:p w14:paraId="73A9F462" w14:textId="007A9310" w:rsidR="000A6124" w:rsidRPr="00FC741B" w:rsidRDefault="000A6124" w:rsidP="000A6124">
            <w:pPr>
              <w:pStyle w:val="Teksts"/>
              <w:ind w:firstLine="0"/>
              <w:jc w:val="center"/>
              <w:rPr>
                <w:sz w:val="22"/>
                <w:szCs w:val="22"/>
              </w:rPr>
            </w:pPr>
            <w:r>
              <w:rPr>
                <w:sz w:val="22"/>
                <w:szCs w:val="22"/>
              </w:rPr>
              <w:t>Jā</w:t>
            </w:r>
          </w:p>
        </w:tc>
        <w:tc>
          <w:tcPr>
            <w:tcW w:w="2185" w:type="dxa"/>
          </w:tcPr>
          <w:p w14:paraId="5A114EEF" w14:textId="28097D4D" w:rsidR="000A6124" w:rsidRPr="00FC741B" w:rsidRDefault="000A6124" w:rsidP="000A6124">
            <w:pPr>
              <w:pStyle w:val="Teksts"/>
              <w:ind w:firstLine="0"/>
              <w:rPr>
                <w:sz w:val="22"/>
                <w:szCs w:val="22"/>
              </w:rPr>
            </w:pPr>
            <w:r>
              <w:rPr>
                <w:sz w:val="22"/>
                <w:szCs w:val="22"/>
              </w:rPr>
              <w:t>Ārējā atslēga</w:t>
            </w:r>
          </w:p>
        </w:tc>
      </w:tr>
      <w:tr w:rsidR="000A6124" w:rsidRPr="00FC741B" w14:paraId="0E295324" w14:textId="77777777" w:rsidTr="00F0549C">
        <w:tc>
          <w:tcPr>
            <w:tcW w:w="2893" w:type="dxa"/>
          </w:tcPr>
          <w:p w14:paraId="65254C76" w14:textId="0D77C087" w:rsidR="000A6124" w:rsidRDefault="000A6124" w:rsidP="000A6124">
            <w:pPr>
              <w:pStyle w:val="Teksts"/>
              <w:ind w:firstLine="0"/>
              <w:rPr>
                <w:sz w:val="22"/>
                <w:szCs w:val="22"/>
              </w:rPr>
            </w:pPr>
            <w:r>
              <w:rPr>
                <w:sz w:val="22"/>
                <w:szCs w:val="22"/>
              </w:rPr>
              <w:t>CAAD_CHANGE_ID</w:t>
            </w:r>
          </w:p>
        </w:tc>
        <w:tc>
          <w:tcPr>
            <w:tcW w:w="2056" w:type="dxa"/>
          </w:tcPr>
          <w:p w14:paraId="62F34539" w14:textId="11A460A8" w:rsidR="000A6124" w:rsidRPr="00FC741B" w:rsidRDefault="000A6124" w:rsidP="000A6124">
            <w:pPr>
              <w:pStyle w:val="Teksts"/>
              <w:ind w:firstLine="0"/>
              <w:rPr>
                <w:sz w:val="22"/>
                <w:szCs w:val="22"/>
              </w:rPr>
            </w:pPr>
            <w:r>
              <w:rPr>
                <w:sz w:val="22"/>
                <w:szCs w:val="22"/>
              </w:rPr>
              <w:t>number(10,0)</w:t>
            </w:r>
          </w:p>
        </w:tc>
        <w:tc>
          <w:tcPr>
            <w:tcW w:w="2108" w:type="dxa"/>
          </w:tcPr>
          <w:p w14:paraId="29B38D4D" w14:textId="79686FBA" w:rsidR="000A6124" w:rsidRPr="00FC741B" w:rsidRDefault="000A6124" w:rsidP="000A6124">
            <w:pPr>
              <w:pStyle w:val="Teksts"/>
              <w:ind w:firstLine="0"/>
              <w:jc w:val="center"/>
              <w:rPr>
                <w:sz w:val="22"/>
                <w:szCs w:val="22"/>
              </w:rPr>
            </w:pPr>
            <w:r>
              <w:rPr>
                <w:sz w:val="22"/>
                <w:szCs w:val="22"/>
              </w:rPr>
              <w:t>Jā</w:t>
            </w:r>
          </w:p>
        </w:tc>
        <w:tc>
          <w:tcPr>
            <w:tcW w:w="2185" w:type="dxa"/>
          </w:tcPr>
          <w:p w14:paraId="68408488" w14:textId="0F18C65F" w:rsidR="000A6124" w:rsidRPr="00FC741B" w:rsidRDefault="000A6124" w:rsidP="000A6124">
            <w:pPr>
              <w:pStyle w:val="Teksts"/>
              <w:ind w:firstLine="0"/>
              <w:rPr>
                <w:sz w:val="22"/>
                <w:szCs w:val="22"/>
              </w:rPr>
            </w:pPr>
            <w:r>
              <w:rPr>
                <w:sz w:val="22"/>
                <w:szCs w:val="22"/>
              </w:rPr>
              <w:t>Ārējā atslēga</w:t>
            </w:r>
          </w:p>
        </w:tc>
      </w:tr>
      <w:tr w:rsidR="000A6124" w:rsidRPr="00FC741B" w14:paraId="20F39B41" w14:textId="77777777" w:rsidTr="00F0549C">
        <w:tc>
          <w:tcPr>
            <w:tcW w:w="2893" w:type="dxa"/>
          </w:tcPr>
          <w:p w14:paraId="6D4E87DB" w14:textId="7FC15F2F" w:rsidR="000A6124" w:rsidRDefault="000A6124" w:rsidP="000A6124">
            <w:pPr>
              <w:pStyle w:val="Teksts"/>
              <w:ind w:firstLine="0"/>
              <w:rPr>
                <w:sz w:val="22"/>
                <w:szCs w:val="22"/>
              </w:rPr>
            </w:pPr>
            <w:r>
              <w:rPr>
                <w:sz w:val="22"/>
                <w:szCs w:val="22"/>
              </w:rPr>
              <w:t>CAAD_DATA</w:t>
            </w:r>
          </w:p>
        </w:tc>
        <w:tc>
          <w:tcPr>
            <w:tcW w:w="2056" w:type="dxa"/>
          </w:tcPr>
          <w:p w14:paraId="78BEBE7D" w14:textId="02B6A54F" w:rsidR="000A6124" w:rsidRPr="00FC741B" w:rsidRDefault="000A6124" w:rsidP="000A6124">
            <w:pPr>
              <w:pStyle w:val="Teksts"/>
              <w:ind w:firstLine="0"/>
              <w:rPr>
                <w:sz w:val="22"/>
                <w:szCs w:val="22"/>
              </w:rPr>
            </w:pPr>
            <w:r>
              <w:rPr>
                <w:sz w:val="22"/>
                <w:szCs w:val="22"/>
              </w:rPr>
              <w:t>clob</w:t>
            </w:r>
          </w:p>
        </w:tc>
        <w:tc>
          <w:tcPr>
            <w:tcW w:w="2108" w:type="dxa"/>
          </w:tcPr>
          <w:p w14:paraId="489EAAD6" w14:textId="46048AC1" w:rsidR="000A6124" w:rsidRPr="00FC741B" w:rsidRDefault="000A6124" w:rsidP="000A6124">
            <w:pPr>
              <w:pStyle w:val="Teksts"/>
              <w:ind w:firstLine="0"/>
              <w:jc w:val="center"/>
              <w:rPr>
                <w:sz w:val="22"/>
                <w:szCs w:val="22"/>
              </w:rPr>
            </w:pPr>
            <w:r>
              <w:rPr>
                <w:sz w:val="22"/>
                <w:szCs w:val="22"/>
              </w:rPr>
              <w:t>Jā</w:t>
            </w:r>
          </w:p>
        </w:tc>
        <w:tc>
          <w:tcPr>
            <w:tcW w:w="2185" w:type="dxa"/>
          </w:tcPr>
          <w:p w14:paraId="0A0C9D1A" w14:textId="7578CA39" w:rsidR="000A6124" w:rsidRPr="00FC741B" w:rsidRDefault="000A6124" w:rsidP="000A6124">
            <w:pPr>
              <w:pStyle w:val="Teksts"/>
              <w:ind w:firstLine="0"/>
              <w:rPr>
                <w:sz w:val="22"/>
                <w:szCs w:val="22"/>
              </w:rPr>
            </w:pPr>
            <w:r>
              <w:rPr>
                <w:sz w:val="22"/>
                <w:szCs w:val="22"/>
              </w:rPr>
              <w:t>Nav</w:t>
            </w:r>
          </w:p>
        </w:tc>
      </w:tr>
    </w:tbl>
    <w:p w14:paraId="293CCD86" w14:textId="77777777" w:rsidR="009C2848" w:rsidRDefault="009C2848" w:rsidP="009C2848">
      <w:pPr>
        <w:pStyle w:val="Teksts"/>
        <w:ind w:firstLine="0"/>
      </w:pPr>
    </w:p>
    <w:p w14:paraId="5E9A3267" w14:textId="5A2C96F4" w:rsidR="003E5462" w:rsidRDefault="00A81A23" w:rsidP="00187F1A">
      <w:pPr>
        <w:pStyle w:val="Teksts"/>
      </w:pPr>
      <w:r>
        <w:t>Šie</w:t>
      </w:r>
      <w:r w:rsidR="006A7D68">
        <w:t>m</w:t>
      </w:r>
      <w:r>
        <w:t xml:space="preserve"> papildus dati</w:t>
      </w:r>
      <w:r w:rsidR="006A7D68">
        <w:t>em</w:t>
      </w:r>
      <w:r>
        <w:t xml:space="preserve"> tiek </w:t>
      </w:r>
      <w:r w:rsidR="006A7D68">
        <w:t>izmantota</w:t>
      </w:r>
      <w:r>
        <w:t xml:space="preserve"> tabul</w:t>
      </w:r>
      <w:r w:rsidR="006A7D68">
        <w:t>a</w:t>
      </w:r>
      <w:r>
        <w:t xml:space="preserve"> </w:t>
      </w:r>
      <w:r>
        <w:rPr>
          <w:i/>
          <w:iCs/>
        </w:rPr>
        <w:t>ChangeAdaptationAdditionalData</w:t>
      </w:r>
      <w:r w:rsidR="009C2848">
        <w:rPr>
          <w:i/>
          <w:iCs/>
        </w:rPr>
        <w:t xml:space="preserve"> </w:t>
      </w:r>
      <w:r w:rsidR="009C2848">
        <w:t xml:space="preserve">(tabulas aprakstu skat. tabulā </w:t>
      </w:r>
      <w:r w:rsidR="009C2848" w:rsidRPr="009C2848">
        <w:fldChar w:fldCharType="begin"/>
      </w:r>
      <w:r w:rsidR="009C2848" w:rsidRPr="009C2848">
        <w:instrText xml:space="preserve"> REF _Ref38447455 \h  \* MERGEFORMAT </w:instrText>
      </w:r>
      <w:r w:rsidR="009C2848" w:rsidRPr="009C2848">
        <w:fldChar w:fldCharType="separate"/>
      </w:r>
      <w:r w:rsidR="009C2848" w:rsidRPr="009C2848">
        <w:rPr>
          <w:szCs w:val="32"/>
        </w:rPr>
        <w:t>2.</w:t>
      </w:r>
      <w:r w:rsidR="009C2848" w:rsidRPr="009C2848">
        <w:rPr>
          <w:noProof/>
          <w:szCs w:val="32"/>
        </w:rPr>
        <w:t>7</w:t>
      </w:r>
      <w:r w:rsidR="009C2848" w:rsidRPr="009C2848">
        <w:fldChar w:fldCharType="end"/>
      </w:r>
      <w:r w:rsidR="009C2848" w:rsidRPr="009C2848">
        <w:t>.</w:t>
      </w:r>
      <w:r w:rsidR="009C2848">
        <w:t>)</w:t>
      </w:r>
      <w:r>
        <w:t xml:space="preserve">, </w:t>
      </w:r>
      <w:r w:rsidR="006A7D68">
        <w:t xml:space="preserve">kas glabā ārējo atslēgu uz tabulu </w:t>
      </w:r>
      <w:r w:rsidR="006A7D68">
        <w:rPr>
          <w:i/>
          <w:iCs/>
        </w:rPr>
        <w:t>Change</w:t>
      </w:r>
      <w:r w:rsidR="006A7D68">
        <w:t xml:space="preserve">, datu tipu (informācija par to, kādam nolūkam izmantojami </w:t>
      </w:r>
      <w:r w:rsidR="00CF3303">
        <w:t>papildus</w:t>
      </w:r>
      <w:r w:rsidR="006A7D68">
        <w:t xml:space="preserve"> dati), kā arī pāši glabājamie dati.</w:t>
      </w:r>
      <w:r w:rsidR="000A6124">
        <w:t xml:space="preserve"> Glabājamo datu formāts atkarīgs no datu veida. Piemēram, glabājot tikai identifikatoru, tas būs vienkāršs skaitlis, taču iespējamas situācijas, kad dati būs kādā citā formātā (JSON, XML u.c.), tāpēc izmantots universāls datu tips CLOB, kam ir liela ietilpība.</w:t>
      </w:r>
    </w:p>
    <w:p w14:paraId="156A8E61" w14:textId="13D0B748" w:rsidR="003E5462" w:rsidRDefault="003E5462" w:rsidP="003E5462">
      <w:pPr>
        <w:pStyle w:val="apaknodaasvirsraksts"/>
        <w:numPr>
          <w:ilvl w:val="1"/>
          <w:numId w:val="1"/>
        </w:numPr>
        <w:ind w:left="1276" w:hanging="709"/>
      </w:pPr>
      <w:bookmarkStart w:id="18" w:name="_Ref38537496"/>
      <w:bookmarkStart w:id="19" w:name="_Toc38612659"/>
      <w:r>
        <w:t>Izmaiņu adaptācijas scenāriji</w:t>
      </w:r>
      <w:bookmarkEnd w:id="18"/>
      <w:bookmarkEnd w:id="19"/>
    </w:p>
    <w:p w14:paraId="49141388" w14:textId="5C14F7E4" w:rsidR="003E5462" w:rsidRDefault="003E5462" w:rsidP="003E5462">
      <w:pPr>
        <w:pStyle w:val="Teksts"/>
      </w:pPr>
      <w:r>
        <w:t>Katras izmaiņas adaptācijai sistēmā atbilst scenārijs jeb veicamo darbību kopums, kas nepieciešams izmaiņas veiksmīgai apstrādei. Darba ietvaros netiek apskatīti visu iespējamo izmaiņu apstrādes scenāriji</w:t>
      </w:r>
      <w:r w:rsidR="00736A5B">
        <w:t>. Katra izstrādātā scenārija mērķis ir panākt, lai tas būtu pēc iespējas automātiski izpildāms (lai būtu nepieciešama pēc iespējas mazāka izstrādātāja iejaukšanās izmaiņu adaptācijas procesā), tomēr konceptuālu lēmumu pieņemšana par datu izmantošanu sistēmā nav iespējama bez cilvēka iejaukšanās.</w:t>
      </w:r>
    </w:p>
    <w:p w14:paraId="2B76CCB5" w14:textId="47D4D259" w:rsidR="00736A5B" w:rsidRDefault="00736A5B" w:rsidP="003E5462">
      <w:pPr>
        <w:pStyle w:val="Teksts"/>
      </w:pPr>
      <w:r>
        <w:t>Turpmākajās apakšnodaļās detalizēti aprakstīti 7 izmaiņu adaptācijas scenāriji.</w:t>
      </w:r>
    </w:p>
    <w:p w14:paraId="0642CEB5" w14:textId="737FE5E2" w:rsidR="00736A5B" w:rsidRDefault="00736A5B" w:rsidP="00736A5B">
      <w:pPr>
        <w:pStyle w:val="apaknodaasvirsraksts"/>
      </w:pPr>
    </w:p>
    <w:p w14:paraId="0CA2F83B" w14:textId="63199CEA" w:rsidR="00736A5B" w:rsidRDefault="00736A5B" w:rsidP="00736A5B">
      <w:pPr>
        <w:pStyle w:val="apaknodaasvirsraksts"/>
      </w:pPr>
    </w:p>
    <w:p w14:paraId="68A5A0A9" w14:textId="77777777" w:rsidR="00736A5B" w:rsidRDefault="00736A5B" w:rsidP="00736A5B">
      <w:pPr>
        <w:pStyle w:val="apaknodaasvirsraksts"/>
      </w:pPr>
    </w:p>
    <w:p w14:paraId="51EFFC84" w14:textId="35116390" w:rsidR="00736A5B" w:rsidRDefault="00736A5B" w:rsidP="00736A5B">
      <w:pPr>
        <w:pStyle w:val="apaknodaasvirsraksts"/>
        <w:numPr>
          <w:ilvl w:val="2"/>
          <w:numId w:val="1"/>
        </w:numPr>
        <w:ind w:left="1843" w:hanging="709"/>
      </w:pPr>
      <w:bookmarkStart w:id="20" w:name="_Toc38612660"/>
      <w:r>
        <w:lastRenderedPageBreak/>
        <w:t>Datu maģistrāles līmeņa pievienošana</w:t>
      </w:r>
      <w:bookmarkEnd w:id="20"/>
    </w:p>
    <w:p w14:paraId="772561ED" w14:textId="75B66F86" w:rsidR="00736A5B" w:rsidRDefault="00736A5B" w:rsidP="00736A5B">
      <w:pPr>
        <w:pStyle w:val="Teksts"/>
      </w:pPr>
      <w:r>
        <w:t>Lai pievienotu jaunu datu maģistrāles līmeni, izstrādātājam nepieciešams sagatavot gan jaunā datu maģistrāles līmeņa struktūras aprakstu, gan identificēt nepieciešamos ELT proces</w:t>
      </w:r>
      <w:r w:rsidR="00187F1A">
        <w:t>us</w:t>
      </w:r>
      <w:r>
        <w:t>, kā arī nepieciešamības gadījumā sagatavot datu kopu piemērus.</w:t>
      </w:r>
    </w:p>
    <w:p w14:paraId="2EB74CAA" w14:textId="77777777" w:rsidR="00717E0E" w:rsidRDefault="00717E0E" w:rsidP="00736A5B">
      <w:pPr>
        <w:pStyle w:val="Teksts"/>
      </w:pPr>
    </w:p>
    <w:p w14:paraId="7FE54B03" w14:textId="4904E52E" w:rsidR="00736A5B" w:rsidRDefault="00717E0E" w:rsidP="00717E0E">
      <w:pPr>
        <w:pStyle w:val="Teksts"/>
        <w:ind w:firstLine="0"/>
        <w:jc w:val="center"/>
      </w:pPr>
      <w:r>
        <w:rPr>
          <w:noProof/>
        </w:rPr>
        <w:drawing>
          <wp:inline distT="0" distB="0" distL="0" distR="0" wp14:anchorId="5E8FF405" wp14:editId="6F8DC4EE">
            <wp:extent cx="5067300" cy="5829300"/>
            <wp:effectExtent l="0" t="0" r="0" b="0"/>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hl_addition.png"/>
                    <pic:cNvPicPr/>
                  </pic:nvPicPr>
                  <pic:blipFill>
                    <a:blip r:embed="rId9">
                      <a:extLst>
                        <a:ext uri="{28A0092B-C50C-407E-A947-70E740481C1C}">
                          <a14:useLocalDpi xmlns:a14="http://schemas.microsoft.com/office/drawing/2010/main" val="0"/>
                        </a:ext>
                      </a:extLst>
                    </a:blip>
                    <a:stretch>
                      <a:fillRect/>
                    </a:stretch>
                  </pic:blipFill>
                  <pic:spPr>
                    <a:xfrm>
                      <a:off x="0" y="0"/>
                      <a:ext cx="5067300" cy="5829300"/>
                    </a:xfrm>
                    <a:prstGeom prst="rect">
                      <a:avLst/>
                    </a:prstGeom>
                  </pic:spPr>
                </pic:pic>
              </a:graphicData>
            </a:graphic>
          </wp:inline>
        </w:drawing>
      </w:r>
    </w:p>
    <w:bookmarkStart w:id="21" w:name="_Ref38454559"/>
    <w:p w14:paraId="5BD9043B" w14:textId="00D5FF66" w:rsidR="00717E0E" w:rsidRDefault="00717E0E" w:rsidP="00717E0E">
      <w:pPr>
        <w:pStyle w:val="attlavirsraksts"/>
      </w:pPr>
      <w:r w:rsidRPr="00717E0E">
        <w:rPr>
          <w:b w:val="0"/>
          <w:bCs/>
          <w:i/>
          <w:iCs/>
        </w:rPr>
        <w:fldChar w:fldCharType="begin"/>
      </w:r>
      <w:r w:rsidRPr="00717E0E">
        <w:rPr>
          <w:b w:val="0"/>
          <w:bCs/>
          <w:i/>
          <w:iCs/>
        </w:rPr>
        <w:instrText xml:space="preserve"> SEQ att. \* ARABIC </w:instrText>
      </w:r>
      <w:r w:rsidRPr="00717E0E">
        <w:rPr>
          <w:b w:val="0"/>
          <w:bCs/>
          <w:i/>
          <w:iCs/>
        </w:rPr>
        <w:fldChar w:fldCharType="separate"/>
      </w:r>
      <w:r w:rsidR="00CF6492">
        <w:rPr>
          <w:b w:val="0"/>
          <w:bCs/>
          <w:i/>
          <w:iCs/>
          <w:noProof/>
        </w:rPr>
        <w:t>2</w:t>
      </w:r>
      <w:r w:rsidRPr="00717E0E">
        <w:rPr>
          <w:b w:val="0"/>
          <w:bCs/>
          <w:i/>
          <w:iCs/>
        </w:rPr>
        <w:fldChar w:fldCharType="end"/>
      </w:r>
      <w:r w:rsidRPr="00717E0E">
        <w:rPr>
          <w:b w:val="0"/>
          <w:bCs/>
          <w:i/>
          <w:iCs/>
        </w:rPr>
        <w:t>.2.att</w:t>
      </w:r>
      <w:r>
        <w:t>.</w:t>
      </w:r>
      <w:bookmarkEnd w:id="21"/>
      <w:r>
        <w:t xml:space="preserve"> Datu maģistrāles līmeņa pievienošanas peldceliņu diagramma</w:t>
      </w:r>
    </w:p>
    <w:p w14:paraId="0538F28D" w14:textId="36C05060" w:rsidR="00717E0E" w:rsidRDefault="00717E0E" w:rsidP="00717E0E">
      <w:pPr>
        <w:pStyle w:val="Teksts"/>
      </w:pPr>
    </w:p>
    <w:p w14:paraId="0AD84FCA" w14:textId="4F5006B7" w:rsidR="008B1CE9" w:rsidRDefault="008B1CE9" w:rsidP="00717E0E">
      <w:pPr>
        <w:pStyle w:val="Teksts"/>
      </w:pPr>
      <w:r>
        <w:t xml:space="preserve">Attēlā </w:t>
      </w:r>
      <w:r w:rsidRPr="008B1CE9">
        <w:fldChar w:fldCharType="begin"/>
      </w:r>
      <w:r w:rsidRPr="008B1CE9">
        <w:instrText xml:space="preserve"> REF _Ref38454559 \h  \* MERGEFORMAT </w:instrText>
      </w:r>
      <w:r w:rsidRPr="008B1CE9">
        <w:fldChar w:fldCharType="separate"/>
      </w:r>
      <w:r w:rsidRPr="008B1CE9">
        <w:rPr>
          <w:noProof/>
        </w:rPr>
        <w:t>2</w:t>
      </w:r>
      <w:r w:rsidRPr="008B1CE9">
        <w:t>.2.</w:t>
      </w:r>
      <w:r w:rsidRPr="008B1CE9">
        <w:fldChar w:fldCharType="end"/>
      </w:r>
      <w:r>
        <w:t xml:space="preserve"> iespējams apskatīt pilnu datu maģistrāles līmeņa pievienošanas scenāriju. Kā redzams, lielākā daļa darbību ir veicamas manuāli no izstrādātāja puses, taču sistēma automātiski spēj </w:t>
      </w:r>
      <w:r w:rsidR="00187F1A">
        <w:t>iegūt</w:t>
      </w:r>
      <w:r>
        <w:t xml:space="preserve"> datu kopas struktūru un pievienot to izveidotajam datu maģistrāles līmenim.</w:t>
      </w:r>
    </w:p>
    <w:p w14:paraId="4129A16B" w14:textId="242B65EB" w:rsidR="008B1CE9" w:rsidRDefault="008B1CE9" w:rsidP="008B1CE9">
      <w:pPr>
        <w:pStyle w:val="apaknodaasvirsraksts"/>
        <w:numPr>
          <w:ilvl w:val="2"/>
          <w:numId w:val="1"/>
        </w:numPr>
        <w:ind w:left="1843" w:hanging="709"/>
      </w:pPr>
      <w:bookmarkStart w:id="22" w:name="_Toc38612661"/>
      <w:bookmarkStart w:id="23" w:name="_Ref38618876"/>
      <w:r>
        <w:lastRenderedPageBreak/>
        <w:t>Datu avota pievienošana</w:t>
      </w:r>
      <w:bookmarkEnd w:id="22"/>
      <w:bookmarkEnd w:id="23"/>
    </w:p>
    <w:p w14:paraId="2FF1B6F9" w14:textId="29A6172D" w:rsidR="008B1CE9" w:rsidRDefault="008B1CE9" w:rsidP="008B1CE9">
      <w:pPr>
        <w:pStyle w:val="Teksts"/>
      </w:pPr>
      <w:r>
        <w:t>Lai pievienotu jaunu datu avotu, izstrādātājam nepieciešams sagatavot datu kopu piemērus, lai būtu iespējams iegūt to struktūru, kā arī definēt datu maģistrāles līmeņus</w:t>
      </w:r>
      <w:r w:rsidR="00187F1A">
        <w:t>, kur tiks glabāti transformētie dati.</w:t>
      </w:r>
    </w:p>
    <w:p w14:paraId="25422D03" w14:textId="77777777" w:rsidR="00411667" w:rsidRDefault="00411667" w:rsidP="008B1CE9">
      <w:pPr>
        <w:pStyle w:val="Teksts"/>
      </w:pPr>
    </w:p>
    <w:p w14:paraId="3F38382B" w14:textId="76C5A52D" w:rsidR="008B1CE9" w:rsidRDefault="00411667" w:rsidP="00411667">
      <w:pPr>
        <w:pStyle w:val="Teksts"/>
        <w:ind w:firstLine="0"/>
        <w:jc w:val="center"/>
      </w:pPr>
      <w:r>
        <w:rPr>
          <w:noProof/>
        </w:rPr>
        <w:drawing>
          <wp:inline distT="0" distB="0" distL="0" distR="0" wp14:anchorId="19958E17" wp14:editId="63621483">
            <wp:extent cx="5067300" cy="4495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_addition.png"/>
                    <pic:cNvPicPr/>
                  </pic:nvPicPr>
                  <pic:blipFill>
                    <a:blip r:embed="rId10">
                      <a:extLst>
                        <a:ext uri="{28A0092B-C50C-407E-A947-70E740481C1C}">
                          <a14:useLocalDpi xmlns:a14="http://schemas.microsoft.com/office/drawing/2010/main" val="0"/>
                        </a:ext>
                      </a:extLst>
                    </a:blip>
                    <a:stretch>
                      <a:fillRect/>
                    </a:stretch>
                  </pic:blipFill>
                  <pic:spPr>
                    <a:xfrm>
                      <a:off x="0" y="0"/>
                      <a:ext cx="5067300" cy="4495800"/>
                    </a:xfrm>
                    <a:prstGeom prst="rect">
                      <a:avLst/>
                    </a:prstGeom>
                  </pic:spPr>
                </pic:pic>
              </a:graphicData>
            </a:graphic>
          </wp:inline>
        </w:drawing>
      </w:r>
    </w:p>
    <w:p w14:paraId="175EAE6E" w14:textId="5970B4F6" w:rsidR="00411667" w:rsidRDefault="00411667" w:rsidP="00F64346">
      <w:pPr>
        <w:pStyle w:val="tabulasvirsraksts"/>
      </w:pPr>
      <w:bookmarkStart w:id="24" w:name="_Ref38455575"/>
      <w:bookmarkStart w:id="25" w:name="_Ref38466278"/>
      <w:r w:rsidRPr="00F64346">
        <w:rPr>
          <w:b w:val="0"/>
          <w:bCs/>
          <w:i/>
          <w:iCs/>
        </w:rPr>
        <w:t>2.</w:t>
      </w:r>
      <w:r w:rsidRPr="00F64346">
        <w:rPr>
          <w:b w:val="0"/>
          <w:bCs/>
          <w:i/>
          <w:iCs/>
        </w:rPr>
        <w:fldChar w:fldCharType="begin"/>
      </w:r>
      <w:r w:rsidRPr="00F64346">
        <w:rPr>
          <w:b w:val="0"/>
          <w:bCs/>
          <w:i/>
          <w:iCs/>
        </w:rPr>
        <w:instrText xml:space="preserve"> SEQ att. \* ARABIC </w:instrText>
      </w:r>
      <w:r w:rsidRPr="00F64346">
        <w:rPr>
          <w:b w:val="0"/>
          <w:bCs/>
          <w:i/>
          <w:iCs/>
        </w:rPr>
        <w:fldChar w:fldCharType="separate"/>
      </w:r>
      <w:r w:rsidR="00CF6492">
        <w:rPr>
          <w:b w:val="0"/>
          <w:bCs/>
          <w:i/>
          <w:iCs/>
          <w:noProof/>
        </w:rPr>
        <w:t>3</w:t>
      </w:r>
      <w:r w:rsidRPr="00F64346">
        <w:rPr>
          <w:b w:val="0"/>
          <w:bCs/>
          <w:i/>
          <w:iCs/>
        </w:rPr>
        <w:fldChar w:fldCharType="end"/>
      </w:r>
      <w:r w:rsidRPr="00F64346">
        <w:rPr>
          <w:b w:val="0"/>
          <w:bCs/>
          <w:i/>
          <w:iCs/>
        </w:rPr>
        <w:t>.att.</w:t>
      </w:r>
      <w:bookmarkEnd w:id="24"/>
      <w:r>
        <w:t xml:space="preserve"> Datu avot</w:t>
      </w:r>
      <w:r w:rsidR="00E07AB7">
        <w:t>a</w:t>
      </w:r>
      <w:r>
        <w:t xml:space="preserve"> pievienošanas peldceliņu diagramma</w:t>
      </w:r>
      <w:bookmarkEnd w:id="25"/>
    </w:p>
    <w:p w14:paraId="67531994" w14:textId="7A092884" w:rsidR="00F64346" w:rsidRDefault="00F64346" w:rsidP="00F64346">
      <w:pPr>
        <w:pStyle w:val="tabulasvirsraksts"/>
      </w:pPr>
    </w:p>
    <w:p w14:paraId="655FF29B" w14:textId="5A9ECF1B" w:rsidR="00F64346" w:rsidRDefault="00F64346" w:rsidP="00187F1A">
      <w:pPr>
        <w:pStyle w:val="Teksts"/>
      </w:pPr>
      <w:r>
        <w:t xml:space="preserve">Kā redzams attēlā </w:t>
      </w:r>
      <w:r w:rsidRPr="00F64346">
        <w:fldChar w:fldCharType="begin"/>
      </w:r>
      <w:r w:rsidRPr="00F64346">
        <w:instrText xml:space="preserve"> REF _Ref38455575 \h  \* MERGEFORMAT </w:instrText>
      </w:r>
      <w:r w:rsidRPr="00F64346">
        <w:fldChar w:fldCharType="separate"/>
      </w:r>
      <w:r w:rsidRPr="00F64346">
        <w:t>2.</w:t>
      </w:r>
      <w:r w:rsidRPr="00F64346">
        <w:rPr>
          <w:noProof/>
        </w:rPr>
        <w:t>3</w:t>
      </w:r>
      <w:r w:rsidRPr="00F64346">
        <w:t>.</w:t>
      </w:r>
      <w:r w:rsidRPr="00F64346">
        <w:fldChar w:fldCharType="end"/>
      </w:r>
      <w:r>
        <w:t xml:space="preserve">, vispirms izstrādātājs manuāli </w:t>
      </w:r>
      <w:r w:rsidR="00187F1A">
        <w:t>pievieno</w:t>
      </w:r>
      <w:r>
        <w:t xml:space="preserve"> datu avota datu kopas piemērus un pēc tam uzreiz iespējams definēt citus datu maģistrāles līmeņus un ELT procesus</w:t>
      </w:r>
      <w:r w:rsidR="00187F1A">
        <w:t>. D</w:t>
      </w:r>
      <w:r>
        <w:t>atu kopas struktūru no pievienotajiem datu kopas piemēriem iespējams iegūt automātiski</w:t>
      </w:r>
      <w:r w:rsidR="00187F1A">
        <w:t>, kā rezultātā arī datu</w:t>
      </w:r>
      <w:r w:rsidR="00187F1A">
        <w:t xml:space="preserve"> kopas pievienošana pirmajam datu maģistrāles līmenim </w:t>
      </w:r>
      <w:r w:rsidR="00187F1A">
        <w:t>ir automātiska.</w:t>
      </w:r>
    </w:p>
    <w:p w14:paraId="518042CF" w14:textId="6169320D" w:rsidR="00F64346" w:rsidRDefault="00F64346" w:rsidP="00F64346">
      <w:pPr>
        <w:pStyle w:val="apaknodaasvirsraksts"/>
        <w:numPr>
          <w:ilvl w:val="2"/>
          <w:numId w:val="1"/>
        </w:numPr>
        <w:ind w:left="1843" w:hanging="709"/>
      </w:pPr>
      <w:bookmarkStart w:id="26" w:name="_Toc38612662"/>
      <w:r>
        <w:t>Datu kopas pievienošana</w:t>
      </w:r>
      <w:bookmarkEnd w:id="26"/>
    </w:p>
    <w:p w14:paraId="1BB20447" w14:textId="57CC9471" w:rsidR="00F64346" w:rsidRDefault="00551BED" w:rsidP="00F64346">
      <w:pPr>
        <w:pStyle w:val="Teksts"/>
      </w:pPr>
      <w:r>
        <w:t xml:space="preserve">Datu kopas pievienošanas scenārijs </w:t>
      </w:r>
      <w:r w:rsidR="00187F1A">
        <w:t>lielā mērā</w:t>
      </w:r>
      <w:r>
        <w:t xml:space="preserve"> ir atkarīgs no tā, vai izstrādātājs datu kopu vēlas pievienot datu maģistrāles līmenim vai esošam datu avotam.</w:t>
      </w:r>
    </w:p>
    <w:p w14:paraId="4D10A9C6" w14:textId="134DEB5F" w:rsidR="00551BED" w:rsidRDefault="00551BED" w:rsidP="00F64346">
      <w:pPr>
        <w:pStyle w:val="Teksts"/>
      </w:pPr>
    </w:p>
    <w:p w14:paraId="2F4B5834" w14:textId="64DF8C5C" w:rsidR="00551BED" w:rsidRDefault="00BD1D84" w:rsidP="00F64346">
      <w:pPr>
        <w:pStyle w:val="Teksts"/>
      </w:pPr>
      <w:r>
        <w:rPr>
          <w:noProof/>
        </w:rPr>
        <w:drawing>
          <wp:inline distT="0" distB="0" distL="0" distR="0" wp14:anchorId="6FA39EB5" wp14:editId="3BAC87B9">
            <wp:extent cx="4859079" cy="8199108"/>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set_addition.png"/>
                    <pic:cNvPicPr/>
                  </pic:nvPicPr>
                  <pic:blipFill>
                    <a:blip r:embed="rId11">
                      <a:extLst>
                        <a:ext uri="{28A0092B-C50C-407E-A947-70E740481C1C}">
                          <a14:useLocalDpi xmlns:a14="http://schemas.microsoft.com/office/drawing/2010/main" val="0"/>
                        </a:ext>
                      </a:extLst>
                    </a:blip>
                    <a:stretch>
                      <a:fillRect/>
                    </a:stretch>
                  </pic:blipFill>
                  <pic:spPr>
                    <a:xfrm>
                      <a:off x="0" y="0"/>
                      <a:ext cx="4861878" cy="8203831"/>
                    </a:xfrm>
                    <a:prstGeom prst="rect">
                      <a:avLst/>
                    </a:prstGeom>
                  </pic:spPr>
                </pic:pic>
              </a:graphicData>
            </a:graphic>
          </wp:inline>
        </w:drawing>
      </w:r>
    </w:p>
    <w:p w14:paraId="6F18A28D" w14:textId="360244D6" w:rsidR="00BD1D84" w:rsidRPr="006A7D68" w:rsidRDefault="00BD1D84" w:rsidP="00BD1D84">
      <w:pPr>
        <w:pStyle w:val="tabulasvirsraksts"/>
      </w:pPr>
      <w:bookmarkStart w:id="27" w:name="_Ref38457597"/>
      <w:r w:rsidRPr="00BD1D84">
        <w:rPr>
          <w:b w:val="0"/>
          <w:bCs/>
          <w:i/>
          <w:iCs/>
        </w:rPr>
        <w:t>2.</w:t>
      </w:r>
      <w:r w:rsidRPr="00BD1D84">
        <w:rPr>
          <w:b w:val="0"/>
          <w:bCs/>
          <w:i/>
          <w:iCs/>
        </w:rPr>
        <w:fldChar w:fldCharType="begin"/>
      </w:r>
      <w:r w:rsidRPr="00BD1D84">
        <w:rPr>
          <w:b w:val="0"/>
          <w:bCs/>
          <w:i/>
          <w:iCs/>
        </w:rPr>
        <w:instrText xml:space="preserve"> SEQ att. \* ARABIC </w:instrText>
      </w:r>
      <w:r w:rsidRPr="00BD1D84">
        <w:rPr>
          <w:b w:val="0"/>
          <w:bCs/>
          <w:i/>
          <w:iCs/>
        </w:rPr>
        <w:fldChar w:fldCharType="separate"/>
      </w:r>
      <w:r w:rsidR="00CF6492">
        <w:rPr>
          <w:b w:val="0"/>
          <w:bCs/>
          <w:i/>
          <w:iCs/>
          <w:noProof/>
        </w:rPr>
        <w:t>4</w:t>
      </w:r>
      <w:r w:rsidRPr="00BD1D84">
        <w:rPr>
          <w:b w:val="0"/>
          <w:bCs/>
          <w:i/>
          <w:iCs/>
        </w:rPr>
        <w:fldChar w:fldCharType="end"/>
      </w:r>
      <w:r w:rsidRPr="00BD1D84">
        <w:rPr>
          <w:b w:val="0"/>
          <w:bCs/>
          <w:i/>
          <w:iCs/>
        </w:rPr>
        <w:t>. att.</w:t>
      </w:r>
      <w:bookmarkEnd w:id="27"/>
      <w:r w:rsidRPr="00BD1D84">
        <w:rPr>
          <w:b w:val="0"/>
          <w:bCs/>
          <w:i/>
          <w:iCs/>
        </w:rPr>
        <w:t xml:space="preserve"> </w:t>
      </w:r>
      <w:r>
        <w:t>Datu kopas pievienošanas peldceliņu diagramma</w:t>
      </w:r>
    </w:p>
    <w:p w14:paraId="0EE9F41B" w14:textId="15A720A6" w:rsidR="00F64346" w:rsidRDefault="00F64346" w:rsidP="00717E0E">
      <w:pPr>
        <w:pStyle w:val="Teksts"/>
      </w:pPr>
    </w:p>
    <w:p w14:paraId="050B7F02" w14:textId="5E678D6A" w:rsidR="0029525E" w:rsidRDefault="00BD1D84" w:rsidP="00187F1A">
      <w:pPr>
        <w:pStyle w:val="Teksts"/>
      </w:pPr>
      <w:r>
        <w:lastRenderedPageBreak/>
        <w:t xml:space="preserve">Pievienojot jaunu datu kopu (skat. att. </w:t>
      </w:r>
      <w:r w:rsidRPr="00BD1D84">
        <w:fldChar w:fldCharType="begin"/>
      </w:r>
      <w:r w:rsidRPr="00BD1D84">
        <w:instrText xml:space="preserve"> REF _Ref38457597 \h  \* MERGEFORMAT </w:instrText>
      </w:r>
      <w:r w:rsidRPr="00BD1D84">
        <w:fldChar w:fldCharType="separate"/>
      </w:r>
      <w:r w:rsidRPr="00BD1D84">
        <w:t>2.</w:t>
      </w:r>
      <w:r w:rsidRPr="00BD1D84">
        <w:rPr>
          <w:noProof/>
        </w:rPr>
        <w:t>4</w:t>
      </w:r>
      <w:r w:rsidRPr="00BD1D84">
        <w:t>.</w:t>
      </w:r>
      <w:r w:rsidRPr="00BD1D84">
        <w:fldChar w:fldCharType="end"/>
      </w:r>
      <w:r>
        <w:t>), jau sākumā tiek veikta pārbaude, kādai datu struktūrai jauno datu kopu nepieciešams pievienot. Ja datu kopa jāpievieno esošam datu avotam, tad adaptācijas process ir gandrīz pilnībā automātisks – izstrādātājam nepieciešams tikai pievienot datu kopu piemērus struktūras noskaidrošanai.</w:t>
      </w:r>
    </w:p>
    <w:p w14:paraId="10B08470" w14:textId="1C3A7740" w:rsidR="00E92A11" w:rsidRDefault="00E92A11" w:rsidP="00E92A11">
      <w:pPr>
        <w:pStyle w:val="apaknodaasvirsraksts"/>
        <w:numPr>
          <w:ilvl w:val="2"/>
          <w:numId w:val="1"/>
        </w:numPr>
        <w:ind w:left="1843"/>
      </w:pPr>
      <w:bookmarkStart w:id="28" w:name="_Toc38612663"/>
      <w:r>
        <w:t>Metadatu īpašības pievienošana</w:t>
      </w:r>
      <w:bookmarkEnd w:id="28"/>
    </w:p>
    <w:p w14:paraId="2666E95E" w14:textId="63083107" w:rsidR="0005699C" w:rsidRDefault="00E92A11" w:rsidP="00BD1D84">
      <w:pPr>
        <w:pStyle w:val="Teksts"/>
      </w:pPr>
      <w:r>
        <w:t>Metadatu</w:t>
      </w:r>
      <w:r w:rsidR="00187F1A">
        <w:t xml:space="preserve"> īpašības</w:t>
      </w:r>
      <w:r>
        <w:t xml:space="preserve"> pievienošana ir pilnībā manuāls process, tāpēc vienīgā scenārija darbība tiek norādīta kā informācija izstrādātājam, ka viņam nepieciešams izlemt par tālāko pievienotās īpašības izmantošanu.</w:t>
      </w:r>
    </w:p>
    <w:p w14:paraId="31726C5E" w14:textId="7077321F" w:rsidR="0005699C" w:rsidRDefault="0005699C" w:rsidP="00E92A11">
      <w:pPr>
        <w:pStyle w:val="apaknodaasvirsraksts"/>
        <w:numPr>
          <w:ilvl w:val="2"/>
          <w:numId w:val="1"/>
        </w:numPr>
        <w:ind w:left="1843"/>
      </w:pPr>
      <w:bookmarkStart w:id="29" w:name="_Toc38612664"/>
      <w:r>
        <w:t>Datu vienības pievienošana</w:t>
      </w:r>
      <w:bookmarkEnd w:id="29"/>
    </w:p>
    <w:p w14:paraId="5184778D" w14:textId="1A0A5F09" w:rsidR="0005699C" w:rsidRDefault="0005699C" w:rsidP="0005699C">
      <w:pPr>
        <w:pStyle w:val="Teksts"/>
      </w:pPr>
      <w:r>
        <w:t>Datu vienības pievienošanas scenārijs pilnībā atkarīgs no tā, vai izstrādātājs datu vienību vēlas pievienot esošai datu kopai, kas atrodas kādā datu maģistrāles līmenī (izņemot pirmo datu maģistrāles līmeni) vai datu avota datu kopai.</w:t>
      </w:r>
    </w:p>
    <w:p w14:paraId="1AECAC85" w14:textId="6A6C2F3A" w:rsidR="0005699C" w:rsidRPr="003B3004" w:rsidRDefault="0029525E" w:rsidP="003B3004">
      <w:pPr>
        <w:pStyle w:val="Teksts"/>
        <w:ind w:firstLine="0"/>
        <w:jc w:val="center"/>
        <w:rPr>
          <w:bCs/>
          <w:i/>
          <w:iCs/>
        </w:rPr>
      </w:pPr>
      <w:r>
        <w:rPr>
          <w:bCs/>
          <w:i/>
          <w:iCs/>
          <w:noProof/>
        </w:rPr>
        <w:lastRenderedPageBreak/>
        <w:drawing>
          <wp:inline distT="0" distB="0" distL="0" distR="0" wp14:anchorId="535CA8EC" wp14:editId="7595DACF">
            <wp:extent cx="4429496" cy="6419311"/>
            <wp:effectExtent l="0" t="0" r="9525" b="63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_addition.png"/>
                    <pic:cNvPicPr/>
                  </pic:nvPicPr>
                  <pic:blipFill>
                    <a:blip r:embed="rId12">
                      <a:extLst>
                        <a:ext uri="{28A0092B-C50C-407E-A947-70E740481C1C}">
                          <a14:useLocalDpi xmlns:a14="http://schemas.microsoft.com/office/drawing/2010/main" val="0"/>
                        </a:ext>
                      </a:extLst>
                    </a:blip>
                    <a:stretch>
                      <a:fillRect/>
                    </a:stretch>
                  </pic:blipFill>
                  <pic:spPr>
                    <a:xfrm>
                      <a:off x="0" y="0"/>
                      <a:ext cx="4475877" cy="6486527"/>
                    </a:xfrm>
                    <a:prstGeom prst="rect">
                      <a:avLst/>
                    </a:prstGeom>
                  </pic:spPr>
                </pic:pic>
              </a:graphicData>
            </a:graphic>
          </wp:inline>
        </w:drawing>
      </w:r>
    </w:p>
    <w:p w14:paraId="4F60B166" w14:textId="48E99D25" w:rsidR="003B3004" w:rsidRDefault="003B3004" w:rsidP="003B3004">
      <w:pPr>
        <w:pStyle w:val="attlavirsraksts"/>
      </w:pPr>
      <w:bookmarkStart w:id="30" w:name="_Ref38458972"/>
      <w:r w:rsidRPr="003B3004">
        <w:rPr>
          <w:b w:val="0"/>
          <w:bCs/>
          <w:i/>
          <w:iCs/>
        </w:rPr>
        <w:t>2.</w:t>
      </w:r>
      <w:r w:rsidRPr="003B3004">
        <w:rPr>
          <w:b w:val="0"/>
          <w:bCs/>
          <w:i/>
          <w:iCs/>
        </w:rPr>
        <w:fldChar w:fldCharType="begin"/>
      </w:r>
      <w:r w:rsidRPr="003B3004">
        <w:rPr>
          <w:b w:val="0"/>
          <w:bCs/>
          <w:i/>
          <w:iCs/>
        </w:rPr>
        <w:instrText xml:space="preserve"> SEQ att. \* ARABIC </w:instrText>
      </w:r>
      <w:r w:rsidRPr="003B3004">
        <w:rPr>
          <w:b w:val="0"/>
          <w:bCs/>
          <w:i/>
          <w:iCs/>
        </w:rPr>
        <w:fldChar w:fldCharType="separate"/>
      </w:r>
      <w:r w:rsidR="00CF6492">
        <w:rPr>
          <w:b w:val="0"/>
          <w:bCs/>
          <w:i/>
          <w:iCs/>
          <w:noProof/>
        </w:rPr>
        <w:t>5</w:t>
      </w:r>
      <w:r w:rsidRPr="003B3004">
        <w:rPr>
          <w:b w:val="0"/>
          <w:bCs/>
          <w:i/>
          <w:iCs/>
        </w:rPr>
        <w:fldChar w:fldCharType="end"/>
      </w:r>
      <w:r w:rsidRPr="003B3004">
        <w:rPr>
          <w:b w:val="0"/>
          <w:bCs/>
          <w:i/>
          <w:iCs/>
        </w:rPr>
        <w:t>. att.</w:t>
      </w:r>
      <w:bookmarkEnd w:id="30"/>
      <w:r>
        <w:t xml:space="preserve"> Datu vienības pievienošanas peldceliņu diagramma</w:t>
      </w:r>
    </w:p>
    <w:p w14:paraId="590C6582" w14:textId="4B9F064A" w:rsidR="003B3004" w:rsidRDefault="003B3004" w:rsidP="003B3004">
      <w:pPr>
        <w:pStyle w:val="attlavirsraksts"/>
      </w:pPr>
    </w:p>
    <w:p w14:paraId="71C9D776" w14:textId="7B0E3CF6" w:rsidR="003B3004" w:rsidRDefault="003B3004" w:rsidP="003B3004">
      <w:pPr>
        <w:pStyle w:val="Teksts"/>
      </w:pPr>
      <w:r>
        <w:t>Pievienojot jaunu datu kopu (skat. att.</w:t>
      </w:r>
      <w:r w:rsidRPr="003B3004">
        <w:fldChar w:fldCharType="begin"/>
      </w:r>
      <w:r w:rsidRPr="003B3004">
        <w:instrText xml:space="preserve"> REF _Ref38458972 \h  \* MERGEFORMAT </w:instrText>
      </w:r>
      <w:r w:rsidRPr="003B3004">
        <w:fldChar w:fldCharType="separate"/>
      </w:r>
      <w:r w:rsidRPr="003B3004">
        <w:t>2.</w:t>
      </w:r>
      <w:r w:rsidRPr="003B3004">
        <w:rPr>
          <w:noProof/>
        </w:rPr>
        <w:t>5</w:t>
      </w:r>
      <w:r w:rsidRPr="003B3004">
        <w:t>.</w:t>
      </w:r>
      <w:r w:rsidRPr="003B3004">
        <w:fldChar w:fldCharType="end"/>
      </w:r>
      <w:r>
        <w:t xml:space="preserve">), jau sākumā tiek veikta pārbaude, kādai datu struktūrai jauno datu kopu nepieciešams pievienot. Ja datu </w:t>
      </w:r>
      <w:r w:rsidR="00187F1A">
        <w:t>vienība</w:t>
      </w:r>
      <w:r>
        <w:t xml:space="preserve"> jāpievieno esošai datu kopai kādā datu maģistrāles līmenī (izņemot pirmo datu maģistrāles līmeni), izstrādātājam nepieciešams pievienot papildus informāciju un izdarīt lēmumus par pievienojamo datu vienību un ar to saistīto struktūru. Citādi process ir gandrīz automātisks – nepieciešams tikai pievienot datu vienības piemērus.</w:t>
      </w:r>
      <w:r w:rsidR="0029525E">
        <w:t xml:space="preserve"> Ar raustīto līniju apzīmēt</w:t>
      </w:r>
      <w:r w:rsidR="00187F1A">
        <w:t>s</w:t>
      </w:r>
      <w:r w:rsidR="0029525E">
        <w:t xml:space="preserve"> datu </w:t>
      </w:r>
      <w:r w:rsidR="00187F1A">
        <w:t>avota</w:t>
      </w:r>
      <w:r w:rsidR="0029525E">
        <w:t xml:space="preserve"> pievienošana</w:t>
      </w:r>
      <w:r w:rsidR="00187F1A">
        <w:t>s scenārijs</w:t>
      </w:r>
      <w:r w:rsidR="0029525E">
        <w:t xml:space="preserve"> (skat. </w:t>
      </w:r>
      <w:r w:rsidR="00187F1A">
        <w:t xml:space="preserve">nodaļu </w:t>
      </w:r>
      <w:r w:rsidR="00187F1A">
        <w:fldChar w:fldCharType="begin"/>
      </w:r>
      <w:r w:rsidR="00187F1A">
        <w:instrText xml:space="preserve"> REF _Ref38618876 \r \h </w:instrText>
      </w:r>
      <w:r w:rsidR="00187F1A">
        <w:fldChar w:fldCharType="separate"/>
      </w:r>
      <w:r w:rsidR="00187F1A">
        <w:t>2.2.2</w:t>
      </w:r>
      <w:r w:rsidR="00187F1A">
        <w:fldChar w:fldCharType="end"/>
      </w:r>
      <w:r w:rsidR="00187F1A">
        <w:t>.).</w:t>
      </w:r>
      <w:r w:rsidR="0029525E">
        <w:t xml:space="preserve"> </w:t>
      </w:r>
    </w:p>
    <w:p w14:paraId="489B27BA" w14:textId="77777777" w:rsidR="00E07AB7" w:rsidRDefault="00E07AB7" w:rsidP="003B3004">
      <w:pPr>
        <w:pStyle w:val="Teksts"/>
      </w:pPr>
    </w:p>
    <w:p w14:paraId="6AFA67A7" w14:textId="1B498B78" w:rsidR="00E07AB7" w:rsidRDefault="00E07AB7" w:rsidP="00E07AB7">
      <w:pPr>
        <w:pStyle w:val="apaknodaasvirsraksts"/>
        <w:numPr>
          <w:ilvl w:val="2"/>
          <w:numId w:val="1"/>
        </w:numPr>
        <w:ind w:left="1843"/>
      </w:pPr>
      <w:bookmarkStart w:id="31" w:name="_Toc38612665"/>
      <w:bookmarkStart w:id="32" w:name="_Ref38619042"/>
      <w:r>
        <w:lastRenderedPageBreak/>
        <w:t>Datu avota dzēšana</w:t>
      </w:r>
      <w:bookmarkEnd w:id="31"/>
      <w:bookmarkEnd w:id="32"/>
    </w:p>
    <w:p w14:paraId="23674F8E" w14:textId="6DF7EAC3" w:rsidR="00E07AB7" w:rsidRDefault="00E07AB7" w:rsidP="00E07AB7">
      <w:pPr>
        <w:pStyle w:val="Teksts"/>
      </w:pPr>
      <w:r>
        <w:t>Lai dzēstu datu avotu, izstrādātājam nepieciešams izvērtēt, vai dzēšamā avota datu kopas datu vienības iespējams aizvietot ar datiem no citiem avotiem.</w:t>
      </w:r>
    </w:p>
    <w:p w14:paraId="5AF63C8A" w14:textId="77777777" w:rsidR="0029525E" w:rsidRDefault="0029525E" w:rsidP="00E07AB7">
      <w:pPr>
        <w:pStyle w:val="Teksts"/>
      </w:pPr>
    </w:p>
    <w:p w14:paraId="45570E23" w14:textId="337D6428" w:rsidR="0029525E" w:rsidRDefault="0029525E" w:rsidP="0029525E">
      <w:pPr>
        <w:pStyle w:val="Teksts"/>
        <w:ind w:firstLine="0"/>
        <w:jc w:val="center"/>
      </w:pPr>
      <w:r>
        <w:rPr>
          <w:noProof/>
        </w:rPr>
        <w:drawing>
          <wp:inline distT="0" distB="0" distL="0" distR="0" wp14:anchorId="683D394C" wp14:editId="20B73BD2">
            <wp:extent cx="5113491" cy="5391398"/>
            <wp:effectExtent l="0" t="0" r="0" b="0"/>
            <wp:docPr id="10" name="Picture 1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source_deletion.png"/>
                    <pic:cNvPicPr/>
                  </pic:nvPicPr>
                  <pic:blipFill>
                    <a:blip r:embed="rId13">
                      <a:extLst>
                        <a:ext uri="{28A0092B-C50C-407E-A947-70E740481C1C}">
                          <a14:useLocalDpi xmlns:a14="http://schemas.microsoft.com/office/drawing/2010/main" val="0"/>
                        </a:ext>
                      </a:extLst>
                    </a:blip>
                    <a:stretch>
                      <a:fillRect/>
                    </a:stretch>
                  </pic:blipFill>
                  <pic:spPr>
                    <a:xfrm>
                      <a:off x="0" y="0"/>
                      <a:ext cx="5118431" cy="5396607"/>
                    </a:xfrm>
                    <a:prstGeom prst="rect">
                      <a:avLst/>
                    </a:prstGeom>
                  </pic:spPr>
                </pic:pic>
              </a:graphicData>
            </a:graphic>
          </wp:inline>
        </w:drawing>
      </w:r>
    </w:p>
    <w:p w14:paraId="6C782D31" w14:textId="3A04FB49" w:rsidR="0029525E" w:rsidRDefault="0029525E" w:rsidP="0029525E">
      <w:pPr>
        <w:pStyle w:val="attlavirsraksts"/>
      </w:pPr>
      <w:bookmarkStart w:id="33" w:name="_Ref38466442"/>
      <w:r w:rsidRPr="0029525E">
        <w:rPr>
          <w:b w:val="0"/>
          <w:bCs/>
          <w:i/>
          <w:iCs/>
        </w:rPr>
        <w:t>2.</w:t>
      </w:r>
      <w:r w:rsidRPr="0029525E">
        <w:rPr>
          <w:b w:val="0"/>
          <w:bCs/>
          <w:i/>
          <w:iCs/>
        </w:rPr>
        <w:fldChar w:fldCharType="begin"/>
      </w:r>
      <w:r w:rsidRPr="0029525E">
        <w:rPr>
          <w:b w:val="0"/>
          <w:bCs/>
          <w:i/>
          <w:iCs/>
        </w:rPr>
        <w:instrText xml:space="preserve"> SEQ att. \* ARABIC </w:instrText>
      </w:r>
      <w:r w:rsidRPr="0029525E">
        <w:rPr>
          <w:b w:val="0"/>
          <w:bCs/>
          <w:i/>
          <w:iCs/>
        </w:rPr>
        <w:fldChar w:fldCharType="separate"/>
      </w:r>
      <w:r w:rsidR="00CF6492">
        <w:rPr>
          <w:b w:val="0"/>
          <w:bCs/>
          <w:i/>
          <w:iCs/>
          <w:noProof/>
        </w:rPr>
        <w:t>6</w:t>
      </w:r>
      <w:r w:rsidRPr="0029525E">
        <w:rPr>
          <w:b w:val="0"/>
          <w:bCs/>
          <w:i/>
          <w:iCs/>
        </w:rPr>
        <w:fldChar w:fldCharType="end"/>
      </w:r>
      <w:r w:rsidRPr="0029525E">
        <w:rPr>
          <w:b w:val="0"/>
          <w:bCs/>
          <w:i/>
          <w:iCs/>
        </w:rPr>
        <w:t>. att</w:t>
      </w:r>
      <w:r>
        <w:t>.</w:t>
      </w:r>
      <w:bookmarkEnd w:id="33"/>
      <w:r>
        <w:t xml:space="preserve"> Datu avota dzēšanas peldceliņu diagramma</w:t>
      </w:r>
    </w:p>
    <w:p w14:paraId="373CF268" w14:textId="382C5C18" w:rsidR="00B74222" w:rsidRDefault="00B74222" w:rsidP="0029525E">
      <w:pPr>
        <w:pStyle w:val="attlavirsraksts"/>
      </w:pPr>
    </w:p>
    <w:p w14:paraId="18D5D62B" w14:textId="6AD59031" w:rsidR="00B74222" w:rsidRDefault="00B74222" w:rsidP="00B74222">
      <w:pPr>
        <w:pStyle w:val="Teksts"/>
      </w:pPr>
      <w:r>
        <w:t xml:space="preserve">Datu avota dzēšanas procesā (skat. att. </w:t>
      </w:r>
      <w:r w:rsidRPr="00B74222">
        <w:fldChar w:fldCharType="begin"/>
      </w:r>
      <w:r w:rsidRPr="00B74222">
        <w:instrText xml:space="preserve"> REF _Ref38466442 \h  \* MERGEFORMAT </w:instrText>
      </w:r>
      <w:r w:rsidRPr="00B74222">
        <w:fldChar w:fldCharType="separate"/>
      </w:r>
      <w:r w:rsidRPr="00B74222">
        <w:t>2.</w:t>
      </w:r>
      <w:r w:rsidRPr="00B74222">
        <w:rPr>
          <w:noProof/>
        </w:rPr>
        <w:t>6</w:t>
      </w:r>
      <w:r w:rsidRPr="00B74222">
        <w:t>.)</w:t>
      </w:r>
      <w:r w:rsidRPr="00B74222">
        <w:fldChar w:fldCharType="end"/>
      </w:r>
      <w:r>
        <w:t xml:space="preserve"> ietilpst arī datu avota pievienošana (attēlā atzīmēta ar raustīto līniju, </w:t>
      </w:r>
      <w:r w:rsidR="005F7D38">
        <w:t xml:space="preserve">skat. nodaļu </w:t>
      </w:r>
      <w:r w:rsidR="005F7D38">
        <w:fldChar w:fldCharType="begin"/>
      </w:r>
      <w:r w:rsidR="005F7D38">
        <w:instrText xml:space="preserve"> REF _Ref38618876 \r \h </w:instrText>
      </w:r>
      <w:r w:rsidR="005F7D38">
        <w:fldChar w:fldCharType="separate"/>
      </w:r>
      <w:r w:rsidR="005F7D38">
        <w:t>2.2.2</w:t>
      </w:r>
      <w:r w:rsidR="005F7D38">
        <w:fldChar w:fldCharType="end"/>
      </w:r>
      <w:r w:rsidR="005F7D38">
        <w:t>.</w:t>
      </w:r>
      <w:r>
        <w:t>), ja ir iespējama datu avota aizvietošana ar datiem no citiem avotiem</w:t>
      </w:r>
      <w:r w:rsidR="005F7D38">
        <w:t xml:space="preserve"> un nepieciešams jauns datu avots</w:t>
      </w:r>
      <w:r>
        <w:t xml:space="preserve">. Norādot alternatīvās datu vienības no citiem datu avotiem, tiek izveidots ieraksts tabulā </w:t>
      </w:r>
      <w:r>
        <w:rPr>
          <w:i/>
          <w:iCs/>
        </w:rPr>
        <w:t>ChangeAdaptationAdditionalData</w:t>
      </w:r>
      <w:r>
        <w:t>.</w:t>
      </w:r>
    </w:p>
    <w:p w14:paraId="2F064439" w14:textId="1E73FF4C" w:rsidR="00B74222" w:rsidRDefault="00B74222" w:rsidP="00B74222">
      <w:pPr>
        <w:pStyle w:val="Teksts"/>
      </w:pPr>
    </w:p>
    <w:p w14:paraId="6315D01D" w14:textId="56DDC9A4" w:rsidR="00B74222" w:rsidRDefault="00B74222" w:rsidP="00B74222">
      <w:pPr>
        <w:pStyle w:val="Teksts"/>
      </w:pPr>
    </w:p>
    <w:p w14:paraId="2A0512F7" w14:textId="269D1B2B" w:rsidR="00E92A11" w:rsidRDefault="00E92A11" w:rsidP="00E07AB7">
      <w:pPr>
        <w:pStyle w:val="apaknodaasvirsraksts"/>
        <w:numPr>
          <w:ilvl w:val="2"/>
          <w:numId w:val="1"/>
        </w:numPr>
        <w:ind w:left="1843" w:hanging="729"/>
      </w:pPr>
      <w:bookmarkStart w:id="34" w:name="_Toc38612666"/>
      <w:r>
        <w:lastRenderedPageBreak/>
        <w:t>Datu maģistrāles līmeņa dzēšana</w:t>
      </w:r>
      <w:bookmarkEnd w:id="34"/>
    </w:p>
    <w:p w14:paraId="74280FAB" w14:textId="7E259096" w:rsidR="00E92A11" w:rsidRDefault="0006479A" w:rsidP="00E92A11">
      <w:pPr>
        <w:pStyle w:val="Teksts"/>
      </w:pPr>
      <w:r>
        <w:t xml:space="preserve">Maģistrāles līmeņa dzēšana ir pavisam vienkāršs process, ja datu maģistrāles līmenis nav saistīts ar nevienu datu kopu. Šādā gadījumā nekādi adaptācijas procesi nav nepieciešami. Tomēr šādi gadījumi ir salīdzinoši reti un </w:t>
      </w:r>
      <w:r w:rsidR="00780B1F">
        <w:t>funkcionējošam</w:t>
      </w:r>
      <w:r>
        <w:t xml:space="preserve"> datu maģistrāles līmenim jau ir piesaistītas kādas datu kopas.</w:t>
      </w:r>
    </w:p>
    <w:p w14:paraId="014D4A7B" w14:textId="77777777" w:rsidR="00B74222" w:rsidRDefault="00B74222" w:rsidP="00E92A11">
      <w:pPr>
        <w:pStyle w:val="Teksts"/>
      </w:pPr>
    </w:p>
    <w:p w14:paraId="070797B7" w14:textId="39DFE9BD" w:rsidR="002B18FD" w:rsidRDefault="00780B1F" w:rsidP="002B18FD">
      <w:pPr>
        <w:pStyle w:val="Teksts"/>
        <w:ind w:firstLine="0"/>
        <w:jc w:val="center"/>
      </w:pPr>
      <w:r>
        <w:rPr>
          <w:noProof/>
        </w:rPr>
        <w:drawing>
          <wp:inline distT="0" distB="0" distL="0" distR="0" wp14:anchorId="5E16C6DC" wp14:editId="5876D64E">
            <wp:extent cx="5724525" cy="3914775"/>
            <wp:effectExtent l="0" t="0" r="9525" b="9525"/>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hl_deletion.png"/>
                    <pic:cNvPicPr/>
                  </pic:nvPicPr>
                  <pic:blipFill>
                    <a:blip r:embed="rId14">
                      <a:extLst>
                        <a:ext uri="{28A0092B-C50C-407E-A947-70E740481C1C}">
                          <a14:useLocalDpi xmlns:a14="http://schemas.microsoft.com/office/drawing/2010/main" val="0"/>
                        </a:ext>
                      </a:extLst>
                    </a:blip>
                    <a:stretch>
                      <a:fillRect/>
                    </a:stretch>
                  </pic:blipFill>
                  <pic:spPr>
                    <a:xfrm>
                      <a:off x="0" y="0"/>
                      <a:ext cx="5724525" cy="3914775"/>
                    </a:xfrm>
                    <a:prstGeom prst="rect">
                      <a:avLst/>
                    </a:prstGeom>
                  </pic:spPr>
                </pic:pic>
              </a:graphicData>
            </a:graphic>
          </wp:inline>
        </w:drawing>
      </w:r>
    </w:p>
    <w:p w14:paraId="4D26B9D4" w14:textId="29F04942" w:rsidR="002B18FD" w:rsidRDefault="002B18FD" w:rsidP="002B18FD">
      <w:pPr>
        <w:pStyle w:val="attlavirsraksts"/>
      </w:pPr>
      <w:bookmarkStart w:id="35" w:name="_Ref38463881"/>
      <w:r w:rsidRPr="002B18FD">
        <w:rPr>
          <w:b w:val="0"/>
          <w:bCs/>
          <w:i/>
          <w:iCs/>
        </w:rPr>
        <w:t>2.</w:t>
      </w:r>
      <w:r w:rsidRPr="002B18FD">
        <w:rPr>
          <w:b w:val="0"/>
          <w:bCs/>
          <w:i/>
          <w:iCs/>
        </w:rPr>
        <w:fldChar w:fldCharType="begin"/>
      </w:r>
      <w:r w:rsidRPr="002B18FD">
        <w:rPr>
          <w:b w:val="0"/>
          <w:bCs/>
          <w:i/>
          <w:iCs/>
        </w:rPr>
        <w:instrText xml:space="preserve"> SEQ att. \* ARABIC </w:instrText>
      </w:r>
      <w:r w:rsidRPr="002B18FD">
        <w:rPr>
          <w:b w:val="0"/>
          <w:bCs/>
          <w:i/>
          <w:iCs/>
        </w:rPr>
        <w:fldChar w:fldCharType="separate"/>
      </w:r>
      <w:r w:rsidR="00CF6492">
        <w:rPr>
          <w:b w:val="0"/>
          <w:bCs/>
          <w:i/>
          <w:iCs/>
          <w:noProof/>
        </w:rPr>
        <w:t>7</w:t>
      </w:r>
      <w:r w:rsidRPr="002B18FD">
        <w:rPr>
          <w:b w:val="0"/>
          <w:bCs/>
          <w:i/>
          <w:iCs/>
        </w:rPr>
        <w:fldChar w:fldCharType="end"/>
      </w:r>
      <w:r w:rsidRPr="002B18FD">
        <w:rPr>
          <w:b w:val="0"/>
          <w:bCs/>
          <w:i/>
          <w:iCs/>
        </w:rPr>
        <w:t>. att.</w:t>
      </w:r>
      <w:bookmarkEnd w:id="35"/>
      <w:r w:rsidRPr="002B18FD">
        <w:rPr>
          <w:b w:val="0"/>
          <w:bCs/>
          <w:i/>
          <w:iCs/>
        </w:rPr>
        <w:t xml:space="preserve"> </w:t>
      </w:r>
      <w:r>
        <w:t>Datu maģistrāles līmeņa dzēšanas peldceliņu diagramma</w:t>
      </w:r>
    </w:p>
    <w:p w14:paraId="2EC12B76" w14:textId="77777777" w:rsidR="003B3004" w:rsidRPr="0005699C" w:rsidRDefault="003B3004" w:rsidP="003B3004">
      <w:pPr>
        <w:pStyle w:val="Teksts"/>
      </w:pPr>
    </w:p>
    <w:p w14:paraId="14E1FEF8" w14:textId="0F1526B6" w:rsidR="002B18FD" w:rsidRDefault="002B18FD" w:rsidP="00717E0E">
      <w:pPr>
        <w:pStyle w:val="Teksts"/>
      </w:pPr>
      <w:r>
        <w:t xml:space="preserve">Datu maģistrāles līmeņa dzēšanas procesā (skat. att. </w:t>
      </w:r>
      <w:r w:rsidRPr="002B18FD">
        <w:fldChar w:fldCharType="begin"/>
      </w:r>
      <w:r w:rsidRPr="002B18FD">
        <w:instrText xml:space="preserve"> REF _Ref38463881 \h  \* MERGEFORMAT </w:instrText>
      </w:r>
      <w:r w:rsidRPr="002B18FD">
        <w:fldChar w:fldCharType="separate"/>
      </w:r>
      <w:r w:rsidR="00B74222" w:rsidRPr="00B74222">
        <w:t>2.7.</w:t>
      </w:r>
      <w:r w:rsidRPr="002B18FD">
        <w:fldChar w:fldCharType="end"/>
      </w:r>
      <w:r>
        <w:t xml:space="preserve">) iesaistīti arī automātiskie nosacījumi, kuru pārbaudei nav nepieciešama izstrādātāja iejaukšanās. </w:t>
      </w:r>
      <w:r w:rsidR="00E07AB7">
        <w:t xml:space="preserve">Ar raustīto līniju </w:t>
      </w:r>
      <w:r w:rsidR="00670360">
        <w:t>apzīmēta</w:t>
      </w:r>
      <w:r w:rsidR="00B74222">
        <w:t xml:space="preserve"> datu avota dzēšana (s</w:t>
      </w:r>
      <w:r w:rsidR="00E07AB7">
        <w:t>kat</w:t>
      </w:r>
      <w:r w:rsidR="00B74222">
        <w:t>.</w:t>
      </w:r>
      <w:r w:rsidR="00E07AB7">
        <w:t xml:space="preserve"> </w:t>
      </w:r>
      <w:r w:rsidR="00780B1F">
        <w:t xml:space="preserve">nodaļu </w:t>
      </w:r>
      <w:r w:rsidR="00780B1F">
        <w:fldChar w:fldCharType="begin"/>
      </w:r>
      <w:r w:rsidR="00780B1F">
        <w:instrText xml:space="preserve"> REF _Ref38619042 \r \h </w:instrText>
      </w:r>
      <w:r w:rsidR="00780B1F">
        <w:fldChar w:fldCharType="separate"/>
      </w:r>
      <w:r w:rsidR="00780B1F">
        <w:t>2.2.6</w:t>
      </w:r>
      <w:r w:rsidR="00780B1F">
        <w:fldChar w:fldCharType="end"/>
      </w:r>
      <w:r w:rsidR="00780B1F">
        <w:t>.</w:t>
      </w:r>
      <w:r w:rsidR="00B74222">
        <w:t>).</w:t>
      </w:r>
    </w:p>
    <w:p w14:paraId="4D1AC3E6" w14:textId="16DA34C2" w:rsidR="006D278B" w:rsidRDefault="006D278B">
      <w:pPr>
        <w:spacing w:after="200" w:line="276" w:lineRule="auto"/>
        <w:rPr>
          <w:szCs w:val="28"/>
        </w:rPr>
      </w:pPr>
      <w:r>
        <w:br w:type="page"/>
      </w:r>
    </w:p>
    <w:p w14:paraId="4C26C706" w14:textId="2C6CC00A" w:rsidR="006D278B" w:rsidRDefault="006D278B" w:rsidP="006D278B">
      <w:pPr>
        <w:pStyle w:val="apaknodaasvirsraksts"/>
        <w:numPr>
          <w:ilvl w:val="1"/>
          <w:numId w:val="1"/>
        </w:numPr>
        <w:ind w:left="1276" w:hanging="709"/>
      </w:pPr>
      <w:r>
        <w:lastRenderedPageBreak/>
        <w:t xml:space="preserve"> </w:t>
      </w:r>
      <w:bookmarkStart w:id="36" w:name="_Toc38612667"/>
      <w:r>
        <w:t>Evolūcijas apstrādes funkcionalitāte</w:t>
      </w:r>
      <w:bookmarkEnd w:id="36"/>
    </w:p>
    <w:p w14:paraId="63100FE1" w14:textId="58247E8A" w:rsidR="006D278B" w:rsidRDefault="00245CC8" w:rsidP="006D278B">
      <w:pPr>
        <w:pStyle w:val="Teksts"/>
      </w:pPr>
      <w:r>
        <w:t xml:space="preserve">Kad izmaiņu apstrādes scenāriji saglabāti tabulās </w:t>
      </w:r>
      <w:r>
        <w:rPr>
          <w:i/>
          <w:iCs/>
        </w:rPr>
        <w:t>ChangeAdaptationOperation, ChangeA</w:t>
      </w:r>
      <w:r w:rsidR="004E503D">
        <w:rPr>
          <w:i/>
          <w:iCs/>
        </w:rPr>
        <w:t>d</w:t>
      </w:r>
      <w:r>
        <w:rPr>
          <w:i/>
          <w:iCs/>
        </w:rPr>
        <w:t>aptationScenario, ChangeAdaptationCondition</w:t>
      </w:r>
      <w:r>
        <w:t xml:space="preserve"> un </w:t>
      </w:r>
      <w:r>
        <w:rPr>
          <w:i/>
          <w:iCs/>
        </w:rPr>
        <w:t>CA_ConditionMapping</w:t>
      </w:r>
      <w:r>
        <w:t>, iespējams sākt izmaiņu apstrādi.</w:t>
      </w:r>
      <w:r w:rsidR="006D278B">
        <w:t xml:space="preserve"> </w:t>
      </w:r>
      <w:r>
        <w:t>Lai izmaiņu v</w:t>
      </w:r>
      <w:r w:rsidR="006D278B">
        <w:t xml:space="preserve">eiksmīgi adaptētu sistēmā, izstrādāta funkcionalitāte, kas, savācot </w:t>
      </w:r>
      <w:r>
        <w:t xml:space="preserve">tabulā </w:t>
      </w:r>
      <w:r>
        <w:rPr>
          <w:i/>
          <w:iCs/>
        </w:rPr>
        <w:t xml:space="preserve">Change </w:t>
      </w:r>
      <w:r w:rsidR="006D278B">
        <w:t>saglabātos izmaiņas metadatus</w:t>
      </w:r>
      <w:r>
        <w:t xml:space="preserve"> un izmantojot noteiktos apstrādes scenārijus</w:t>
      </w:r>
      <w:r w:rsidR="006D278B">
        <w:t xml:space="preserve">, </w:t>
      </w:r>
      <w:r>
        <w:t xml:space="preserve">aizpilda pārējās evolūcijas apstrādei paredzētās tabulas un pēc iespējas mēģina pielietot automātiskos nosacījumus un </w:t>
      </w:r>
      <w:r w:rsidR="00780B1F">
        <w:t>darbības.</w:t>
      </w:r>
    </w:p>
    <w:p w14:paraId="0C0819B4" w14:textId="6A7E5E77" w:rsidR="00245CC8" w:rsidRDefault="00245CC8" w:rsidP="006D278B">
      <w:pPr>
        <w:pStyle w:val="Teksts"/>
      </w:pPr>
      <w:r>
        <w:t>Tie</w:t>
      </w:r>
      <w:r w:rsidR="004E503D">
        <w:t>k</w:t>
      </w:r>
      <w:r>
        <w:t xml:space="preserve"> izdalīti divi evolūcijas apstrādes posmi:</w:t>
      </w:r>
    </w:p>
    <w:p w14:paraId="2F76CE07" w14:textId="18E41CE2" w:rsidR="00245CC8" w:rsidRDefault="004E503D" w:rsidP="00245CC8">
      <w:pPr>
        <w:pStyle w:val="Teksts"/>
        <w:numPr>
          <w:ilvl w:val="0"/>
          <w:numId w:val="6"/>
        </w:numPr>
      </w:pPr>
      <w:r>
        <w:t>p</w:t>
      </w:r>
      <w:r w:rsidR="00245CC8">
        <w:t xml:space="preserve">imreizējā izmaiņas apstrāde – nosaka izmaiņas adaptācijas scenāriju un izveido sākotnējos ierakstus tabulās </w:t>
      </w:r>
      <w:r w:rsidR="00245CC8">
        <w:rPr>
          <w:i/>
          <w:iCs/>
        </w:rPr>
        <w:t>ChangeAdaptationProcess</w:t>
      </w:r>
      <w:r w:rsidR="00245CC8">
        <w:t xml:space="preserve"> un </w:t>
      </w:r>
      <w:r w:rsidR="00245CC8">
        <w:rPr>
          <w:i/>
          <w:iCs/>
        </w:rPr>
        <w:t>CA_ManualConditionFulfillment</w:t>
      </w:r>
      <w:r w:rsidR="00245CC8">
        <w:t>;</w:t>
      </w:r>
    </w:p>
    <w:p w14:paraId="4EBA51DE" w14:textId="0B17510C" w:rsidR="00245CC8" w:rsidRDefault="004E503D" w:rsidP="00245CC8">
      <w:pPr>
        <w:pStyle w:val="Teksts"/>
        <w:numPr>
          <w:ilvl w:val="0"/>
          <w:numId w:val="6"/>
        </w:numPr>
      </w:pPr>
      <w:r>
        <w:t>s</w:t>
      </w:r>
      <w:r w:rsidR="00245CC8">
        <w:t xml:space="preserve">cenārija izpilde </w:t>
      </w:r>
      <w:r>
        <w:t>–</w:t>
      </w:r>
      <w:r w:rsidR="00245CC8">
        <w:t xml:space="preserve"> </w:t>
      </w:r>
      <w:r>
        <w:t xml:space="preserve">pēc iespējas tiek izpildīti automātiskie nosacījumi un operācijas, kā arī tabulā </w:t>
      </w:r>
      <w:r>
        <w:rPr>
          <w:i/>
          <w:iCs/>
        </w:rPr>
        <w:t xml:space="preserve">ManualConditionFulfillment </w:t>
      </w:r>
      <w:r>
        <w:t xml:space="preserve">saglabātas izstrādātāja manuālās izvēles un tabulā </w:t>
      </w:r>
      <w:r>
        <w:rPr>
          <w:i/>
          <w:iCs/>
        </w:rPr>
        <w:t>ChangeAdaptationAdditionalData</w:t>
      </w:r>
      <w:r>
        <w:t xml:space="preserve"> saglabāti papildus dati, ja tādi nepieciešami.</w:t>
      </w:r>
    </w:p>
    <w:p w14:paraId="188CF5D4" w14:textId="5FE36D5D" w:rsidR="00780B1F" w:rsidRDefault="00780B1F" w:rsidP="00780B1F">
      <w:pPr>
        <w:pStyle w:val="Teksts"/>
      </w:pPr>
      <w:r>
        <w:t xml:space="preserve">Katrs no minētajiem evolūcijas apstrādes posmiem detalizēti aprakstīts nodaļās </w:t>
      </w:r>
      <w:r>
        <w:fldChar w:fldCharType="begin"/>
      </w:r>
      <w:r>
        <w:instrText xml:space="preserve"> REF _Ref38619276 \r \h </w:instrText>
      </w:r>
      <w:r>
        <w:fldChar w:fldCharType="separate"/>
      </w:r>
      <w:r>
        <w:t>2.3.1</w:t>
      </w:r>
      <w:r>
        <w:fldChar w:fldCharType="end"/>
      </w:r>
      <w:r>
        <w:t xml:space="preserve">., </w:t>
      </w:r>
      <w:r>
        <w:fldChar w:fldCharType="begin"/>
      </w:r>
      <w:r>
        <w:instrText xml:space="preserve"> REF _Ref38612115 \r \h </w:instrText>
      </w:r>
      <w:r>
        <w:fldChar w:fldCharType="separate"/>
      </w:r>
      <w:r>
        <w:t>2.3.2</w:t>
      </w:r>
      <w:r>
        <w:fldChar w:fldCharType="end"/>
      </w:r>
      <w:r>
        <w:t xml:space="preserve">. un </w:t>
      </w:r>
      <w:r>
        <w:fldChar w:fldCharType="begin"/>
      </w:r>
      <w:r>
        <w:instrText xml:space="preserve"> REF _Ref38619279 \r \h </w:instrText>
      </w:r>
      <w:r>
        <w:fldChar w:fldCharType="separate"/>
      </w:r>
      <w:r>
        <w:t>2.3.3</w:t>
      </w:r>
      <w:r>
        <w:fldChar w:fldCharType="end"/>
      </w:r>
      <w:r>
        <w:t>.</w:t>
      </w:r>
    </w:p>
    <w:p w14:paraId="66602DB4" w14:textId="2B6425D0" w:rsidR="004E503D" w:rsidRDefault="004E503D" w:rsidP="004E503D">
      <w:pPr>
        <w:pStyle w:val="apaknodaasvirsraksts"/>
        <w:numPr>
          <w:ilvl w:val="2"/>
          <w:numId w:val="1"/>
        </w:numPr>
        <w:ind w:left="1843"/>
      </w:pPr>
      <w:bookmarkStart w:id="37" w:name="_Toc38612668"/>
      <w:bookmarkStart w:id="38" w:name="_Ref38619276"/>
      <w:r>
        <w:t>Pirmreizējā izmaiņas apstrāde</w:t>
      </w:r>
      <w:bookmarkEnd w:id="37"/>
      <w:bookmarkEnd w:id="38"/>
    </w:p>
    <w:p w14:paraId="4261C784" w14:textId="363C0666" w:rsidR="004E503D" w:rsidRPr="00780B1F" w:rsidRDefault="00BA76A1" w:rsidP="004E503D">
      <w:pPr>
        <w:pStyle w:val="Teksts"/>
      </w:pPr>
      <w:r>
        <w:t>Pirmreizējā izmaiņas apstrādē tiek noteikts izmaiņas tips</w:t>
      </w:r>
      <w:r w:rsidR="00780B1F">
        <w:t xml:space="preserve"> un</w:t>
      </w:r>
      <w:r>
        <w:t xml:space="preserve"> atrasts izmaiņas tipam atbilstošais adaptācijas scenārijs. Katrai no scenārijā izpildāmajām </w:t>
      </w:r>
      <w:r w:rsidR="00780B1F">
        <w:t>darbībām</w:t>
      </w:r>
      <w:r>
        <w:t xml:space="preserve"> tiek izveidots ieraksts tabulā </w:t>
      </w:r>
      <w:r>
        <w:rPr>
          <w:i/>
          <w:iCs/>
        </w:rPr>
        <w:t>ChangeAdaptationProcess</w:t>
      </w:r>
      <w:r>
        <w:t xml:space="preserve"> ar statusu “Nav adaptēts”. Tiek saglabāts arī laiks, kad procesa solis izveidots</w:t>
      </w:r>
      <w:r w:rsidR="00780B1F">
        <w:t xml:space="preserve">, kā arī procesa soļa autors (šajā gadījumā tabulā </w:t>
      </w:r>
      <w:r w:rsidR="00780B1F">
        <w:rPr>
          <w:i/>
          <w:iCs/>
        </w:rPr>
        <w:t>Author</w:t>
      </w:r>
      <w:r w:rsidR="00780B1F">
        <w:t xml:space="preserve"> jābūt definētam lietotājam “Sistēma”).</w:t>
      </w:r>
    </w:p>
    <w:p w14:paraId="73208785" w14:textId="1DB52E13" w:rsidR="00357B8F" w:rsidRDefault="00357B8F" w:rsidP="00357B8F">
      <w:pPr>
        <w:pStyle w:val="Teksts"/>
        <w:jc w:val="center"/>
      </w:pPr>
      <w:r>
        <w:rPr>
          <w:noProof/>
        </w:rPr>
        <w:lastRenderedPageBreak/>
        <w:drawing>
          <wp:inline distT="0" distB="0" distL="0" distR="0" wp14:anchorId="5FE966A8" wp14:editId="743F9B95">
            <wp:extent cx="2690038" cy="5995979"/>
            <wp:effectExtent l="0" t="0" r="0" b="508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e_change_adaptation_processes.png"/>
                    <pic:cNvPicPr/>
                  </pic:nvPicPr>
                  <pic:blipFill>
                    <a:blip r:embed="rId15">
                      <a:extLst>
                        <a:ext uri="{28A0092B-C50C-407E-A947-70E740481C1C}">
                          <a14:useLocalDpi xmlns:a14="http://schemas.microsoft.com/office/drawing/2010/main" val="0"/>
                        </a:ext>
                      </a:extLst>
                    </a:blip>
                    <a:stretch>
                      <a:fillRect/>
                    </a:stretch>
                  </pic:blipFill>
                  <pic:spPr>
                    <a:xfrm>
                      <a:off x="0" y="0"/>
                      <a:ext cx="2719378" cy="6061376"/>
                    </a:xfrm>
                    <a:prstGeom prst="rect">
                      <a:avLst/>
                    </a:prstGeom>
                  </pic:spPr>
                </pic:pic>
              </a:graphicData>
            </a:graphic>
          </wp:inline>
        </w:drawing>
      </w:r>
    </w:p>
    <w:p w14:paraId="4AB53F4E" w14:textId="789F62E9" w:rsidR="002E5BCD" w:rsidRDefault="002E5BCD" w:rsidP="002E5BCD">
      <w:pPr>
        <w:pStyle w:val="attlavirsraksts"/>
      </w:pPr>
      <w:r w:rsidRPr="002E5BCD">
        <w:rPr>
          <w:b w:val="0"/>
          <w:bCs/>
          <w:i/>
          <w:iCs/>
        </w:rPr>
        <w:t>2.</w:t>
      </w:r>
      <w:r w:rsidRPr="002E5BCD">
        <w:rPr>
          <w:b w:val="0"/>
          <w:bCs/>
          <w:i/>
          <w:iCs/>
        </w:rPr>
        <w:fldChar w:fldCharType="begin"/>
      </w:r>
      <w:r w:rsidRPr="002E5BCD">
        <w:rPr>
          <w:b w:val="0"/>
          <w:bCs/>
          <w:i/>
          <w:iCs/>
        </w:rPr>
        <w:instrText xml:space="preserve"> SEQ att. \* ARABIC </w:instrText>
      </w:r>
      <w:r w:rsidRPr="002E5BCD">
        <w:rPr>
          <w:b w:val="0"/>
          <w:bCs/>
          <w:i/>
          <w:iCs/>
        </w:rPr>
        <w:fldChar w:fldCharType="separate"/>
      </w:r>
      <w:r w:rsidR="00CF6492">
        <w:rPr>
          <w:b w:val="0"/>
          <w:bCs/>
          <w:i/>
          <w:iCs/>
          <w:noProof/>
        </w:rPr>
        <w:t>8</w:t>
      </w:r>
      <w:r w:rsidRPr="002E5BCD">
        <w:rPr>
          <w:b w:val="0"/>
          <w:bCs/>
          <w:i/>
          <w:iCs/>
        </w:rPr>
        <w:fldChar w:fldCharType="end"/>
      </w:r>
      <w:r w:rsidRPr="002E5BCD">
        <w:rPr>
          <w:b w:val="0"/>
          <w:bCs/>
          <w:i/>
          <w:iCs/>
        </w:rPr>
        <w:t>.att.</w:t>
      </w:r>
      <w:r>
        <w:t xml:space="preserve"> Pirmreizējās izmaiņas apstrādes aktivitāšu diagramma</w:t>
      </w:r>
    </w:p>
    <w:p w14:paraId="3292E626" w14:textId="572C8504" w:rsidR="002E5BCD" w:rsidRDefault="002E5BCD" w:rsidP="002E5BCD">
      <w:pPr>
        <w:pStyle w:val="Teksts"/>
      </w:pPr>
    </w:p>
    <w:p w14:paraId="61F7DA52" w14:textId="00B67555" w:rsidR="002E5BCD" w:rsidRDefault="002E5BCD" w:rsidP="002E5BCD">
      <w:pPr>
        <w:pStyle w:val="Teksts"/>
      </w:pPr>
      <w:r>
        <w:t xml:space="preserve">Veicot pirmreizējo izmaiņas apstrādi (skat. att. </w:t>
      </w:r>
      <w:r w:rsidRPr="002E5BCD">
        <w:fldChar w:fldCharType="begin"/>
      </w:r>
      <w:r w:rsidRPr="002E5BCD">
        <w:instrText xml:space="preserve"> REF _Ref38534090 \h  \* MERGEFORMAT </w:instrText>
      </w:r>
      <w:r w:rsidRPr="002E5BCD">
        <w:fldChar w:fldCharType="separate"/>
      </w:r>
      <w:r w:rsidRPr="002E5BCD">
        <w:t>2.</w:t>
      </w:r>
      <w:r w:rsidRPr="002E5BCD">
        <w:rPr>
          <w:noProof/>
        </w:rPr>
        <w:t>9</w:t>
      </w:r>
      <w:r w:rsidRPr="002E5BCD">
        <w:t>.</w:t>
      </w:r>
      <w:r w:rsidRPr="002E5BCD">
        <w:fldChar w:fldCharType="end"/>
      </w:r>
      <w:r>
        <w:t xml:space="preserve">), tiek apstrādātas tikai izmaiņas ar statusu “Jauns”. Nosakot izmaiņas tipu (izmaiņu tipus skatīt nodaļā </w:t>
      </w:r>
      <w:r>
        <w:fldChar w:fldCharType="begin"/>
      </w:r>
      <w:r>
        <w:instrText xml:space="preserve"> REF _Ref38537496 \r \h </w:instrText>
      </w:r>
      <w:r>
        <w:fldChar w:fldCharType="separate"/>
      </w:r>
      <w:r>
        <w:t>2.2</w:t>
      </w:r>
      <w:r>
        <w:fldChar w:fldCharType="end"/>
      </w:r>
      <w:r>
        <w:t xml:space="preserve">.), pareizajā secībā tiek atlasīti visi izmaiņas tipam atbilstošie scenārija soļi, pēc kā izveidoti konkrētajai izmaiņai atbilstošie procesa soļi. Pēc tam tiek atlasīti konkrētajajam procesa solim atbilstošie scenārija soļu </w:t>
      </w:r>
      <w:r w:rsidR="00780B1F">
        <w:t xml:space="preserve">manuālie </w:t>
      </w:r>
      <w:r>
        <w:t xml:space="preserve">nosacījumi </w:t>
      </w:r>
      <w:r w:rsidR="00FB0604">
        <w:t xml:space="preserve">un saglabāti ar statusu “Nav izpildīts”. Līdz </w:t>
      </w:r>
      <w:r w:rsidR="00780B1F">
        <w:t xml:space="preserve">ar </w:t>
      </w:r>
      <w:r w:rsidR="00FB0604">
        <w:t>konkrētās izmaiņas procesu izveidošanu</w:t>
      </w:r>
      <w:r w:rsidR="00780B1F">
        <w:t>,</w:t>
      </w:r>
      <w:r w:rsidR="00FB0604">
        <w:t xml:space="preserve"> izmaiņas statuss tiek nomainīts uz “Procesā”, līdz ar to šīs izmaiņas adaptāciju var uzskatīt par sākušos.</w:t>
      </w:r>
    </w:p>
    <w:p w14:paraId="2DE1000A" w14:textId="4341F116" w:rsidR="00BA76A1" w:rsidRDefault="00BA76A1" w:rsidP="00BA76A1">
      <w:pPr>
        <w:pStyle w:val="Teksts"/>
        <w:ind w:firstLine="0"/>
      </w:pPr>
      <w:r>
        <w:rPr>
          <w:noProof/>
        </w:rPr>
        <w:lastRenderedPageBreak/>
        <w:drawing>
          <wp:inline distT="0" distB="0" distL="0" distR="0" wp14:anchorId="0B6FA357" wp14:editId="6FFAE63E">
            <wp:extent cx="5731510" cy="5044440"/>
            <wp:effectExtent l="19050" t="19050" r="21590" b="2286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ate_change_adaptation_process.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5044440"/>
                    </a:xfrm>
                    <a:prstGeom prst="rect">
                      <a:avLst/>
                    </a:prstGeom>
                    <a:ln w="9525">
                      <a:solidFill>
                        <a:schemeClr val="bg1">
                          <a:lumMod val="75000"/>
                        </a:schemeClr>
                      </a:solidFill>
                    </a:ln>
                  </pic:spPr>
                </pic:pic>
              </a:graphicData>
            </a:graphic>
          </wp:inline>
        </w:drawing>
      </w:r>
    </w:p>
    <w:p w14:paraId="53CAA1AC" w14:textId="51D91D40" w:rsidR="00BA76A1" w:rsidRDefault="00BA76A1" w:rsidP="00BA76A1">
      <w:pPr>
        <w:pStyle w:val="attlavirsraksts"/>
      </w:pPr>
      <w:bookmarkStart w:id="39" w:name="_Ref38534090"/>
      <w:r w:rsidRPr="00BA76A1">
        <w:rPr>
          <w:b w:val="0"/>
          <w:bCs/>
          <w:i/>
          <w:iCs/>
        </w:rPr>
        <w:t>2.</w:t>
      </w:r>
      <w:r w:rsidRPr="00BA76A1">
        <w:rPr>
          <w:b w:val="0"/>
          <w:bCs/>
          <w:i/>
          <w:iCs/>
        </w:rPr>
        <w:fldChar w:fldCharType="begin"/>
      </w:r>
      <w:r w:rsidRPr="00BA76A1">
        <w:rPr>
          <w:b w:val="0"/>
          <w:bCs/>
          <w:i/>
          <w:iCs/>
        </w:rPr>
        <w:instrText xml:space="preserve"> SEQ att. \* ARABIC </w:instrText>
      </w:r>
      <w:r w:rsidRPr="00BA76A1">
        <w:rPr>
          <w:b w:val="0"/>
          <w:bCs/>
          <w:i/>
          <w:iCs/>
        </w:rPr>
        <w:fldChar w:fldCharType="separate"/>
      </w:r>
      <w:r w:rsidR="00CF6492">
        <w:rPr>
          <w:b w:val="0"/>
          <w:bCs/>
          <w:i/>
          <w:iCs/>
          <w:noProof/>
        </w:rPr>
        <w:t>9</w:t>
      </w:r>
      <w:r w:rsidRPr="00BA76A1">
        <w:rPr>
          <w:b w:val="0"/>
          <w:bCs/>
          <w:i/>
          <w:iCs/>
        </w:rPr>
        <w:fldChar w:fldCharType="end"/>
      </w:r>
      <w:r w:rsidRPr="00BA76A1">
        <w:rPr>
          <w:b w:val="0"/>
          <w:bCs/>
          <w:i/>
          <w:iCs/>
        </w:rPr>
        <w:t>. att.</w:t>
      </w:r>
      <w:bookmarkEnd w:id="39"/>
      <w:r>
        <w:t xml:space="preserve"> Pirmreizējās izmaiņas apstrādes programmkoda fragments</w:t>
      </w:r>
    </w:p>
    <w:p w14:paraId="62C18EF8" w14:textId="295E69F3" w:rsidR="00234B32" w:rsidRPr="00234B32" w:rsidRDefault="00BA76A1" w:rsidP="00234B32">
      <w:pPr>
        <w:pStyle w:val="Teksts"/>
        <w:spacing w:before="240"/>
      </w:pPr>
      <w:r>
        <w:t xml:space="preserve">Attēlā </w:t>
      </w:r>
      <w:r w:rsidRPr="00BA76A1">
        <w:fldChar w:fldCharType="begin"/>
      </w:r>
      <w:r w:rsidRPr="00BA76A1">
        <w:instrText xml:space="preserve"> REF _Ref38534090 \h  \* MERGEFORMAT </w:instrText>
      </w:r>
      <w:r w:rsidRPr="00BA76A1">
        <w:fldChar w:fldCharType="separate"/>
      </w:r>
      <w:r w:rsidR="00CF6492" w:rsidRPr="00CF6492">
        <w:t>2.9.</w:t>
      </w:r>
      <w:r w:rsidRPr="00BA76A1">
        <w:fldChar w:fldCharType="end"/>
      </w:r>
      <w:r>
        <w:t xml:space="preserve"> redzams programmkoda fragments algoritmam, kas veic pirmreizējo izmaiņu apstrādi.</w:t>
      </w:r>
      <w:r w:rsidRPr="00BA76A1">
        <w:t xml:space="preserve"> </w:t>
      </w:r>
      <w:r w:rsidR="00FB0604">
        <w:t xml:space="preserve">Funkcija </w:t>
      </w:r>
      <w:r w:rsidR="00FB0604">
        <w:rPr>
          <w:i/>
          <w:iCs/>
        </w:rPr>
        <w:t>Define_change_type</w:t>
      </w:r>
      <w:r w:rsidR="00FB0604">
        <w:t xml:space="preserve">, balstoties uz ierakstu tabulā </w:t>
      </w:r>
      <w:r w:rsidR="00FB0604">
        <w:rPr>
          <w:i/>
          <w:iCs/>
        </w:rPr>
        <w:t>Change</w:t>
      </w:r>
      <w:r w:rsidR="00780B1F">
        <w:rPr>
          <w:i/>
          <w:iCs/>
        </w:rPr>
        <w:t>,</w:t>
      </w:r>
      <w:r w:rsidR="00FB0604">
        <w:t xml:space="preserve"> nosaka izmaiņas tipu (to iespējams noteikt, pārbaudot, kuri no tabulas </w:t>
      </w:r>
      <w:r w:rsidR="00FB0604">
        <w:rPr>
          <w:i/>
          <w:iCs/>
        </w:rPr>
        <w:t>Change</w:t>
      </w:r>
      <w:r w:rsidR="00FB0604">
        <w:t xml:space="preserve"> laukiem ir aizpildīti)</w:t>
      </w:r>
      <w:r w:rsidR="00234B32">
        <w:t xml:space="preserve">. Katram no procesa soļiem tiek izsaukta funkcija </w:t>
      </w:r>
      <w:r w:rsidR="00234B32">
        <w:rPr>
          <w:i/>
          <w:iCs/>
        </w:rPr>
        <w:t>Insert_change_adaptation_process</w:t>
      </w:r>
      <w:r w:rsidR="00234B32">
        <w:t xml:space="preserve">, kura ievieto atbilstošo ierakstu tabulā </w:t>
      </w:r>
      <w:r w:rsidR="00234B32">
        <w:rPr>
          <w:i/>
          <w:iCs/>
        </w:rPr>
        <w:t>ChangeAdaptationProcess</w:t>
      </w:r>
      <w:r w:rsidR="00234B32">
        <w:t xml:space="preserve">. Funkcijā </w:t>
      </w:r>
      <w:r w:rsidR="00234B32">
        <w:rPr>
          <w:i/>
          <w:iCs/>
        </w:rPr>
        <w:t>Insert_manual_condition_fulfillment</w:t>
      </w:r>
      <w:r w:rsidR="00234B32">
        <w:t xml:space="preserve"> tiek atlasīti scenārija solim atbilstošie manuālās izpildes nosacījumi un saglabāti tabulā </w:t>
      </w:r>
      <w:r w:rsidR="00234B32">
        <w:rPr>
          <w:i/>
          <w:iCs/>
        </w:rPr>
        <w:t>CA_ManualConditionFulfillment</w:t>
      </w:r>
      <w:r w:rsidR="00234B32">
        <w:t xml:space="preserve">. Funkcija </w:t>
      </w:r>
      <w:r w:rsidR="00234B32">
        <w:rPr>
          <w:i/>
          <w:iCs/>
        </w:rPr>
        <w:t>Update_change_in_progre</w:t>
      </w:r>
      <w:r w:rsidR="00151C73">
        <w:rPr>
          <w:i/>
          <w:iCs/>
        </w:rPr>
        <w:t>s</w:t>
      </w:r>
      <w:r w:rsidR="00234B32">
        <w:rPr>
          <w:i/>
          <w:iCs/>
        </w:rPr>
        <w:t>s</w:t>
      </w:r>
      <w:r w:rsidR="00780B1F">
        <w:rPr>
          <w:i/>
          <w:iCs/>
        </w:rPr>
        <w:t xml:space="preserve"> </w:t>
      </w:r>
      <w:r w:rsidR="00780B1F">
        <w:t>uzstāda izmaiņas statusu “Procesā”</w:t>
      </w:r>
      <w:r w:rsidR="00234B32">
        <w:rPr>
          <w:i/>
          <w:iCs/>
        </w:rPr>
        <w:softHyphen/>
      </w:r>
      <w:r w:rsidR="00234B32">
        <w:t>.</w:t>
      </w:r>
    </w:p>
    <w:p w14:paraId="16FAF299" w14:textId="511C970C" w:rsidR="00B74222" w:rsidRDefault="00B74222" w:rsidP="00717E0E">
      <w:pPr>
        <w:pStyle w:val="Teksts"/>
      </w:pPr>
    </w:p>
    <w:p w14:paraId="50DB9847" w14:textId="136DAB5F" w:rsidR="00151C73" w:rsidRDefault="00151C73" w:rsidP="00717E0E">
      <w:pPr>
        <w:pStyle w:val="Teksts"/>
      </w:pPr>
    </w:p>
    <w:p w14:paraId="71540B3D" w14:textId="4040180C" w:rsidR="00151C73" w:rsidRDefault="00151C73" w:rsidP="00717E0E">
      <w:pPr>
        <w:pStyle w:val="Teksts"/>
      </w:pPr>
    </w:p>
    <w:p w14:paraId="75E76BFB" w14:textId="4A268467" w:rsidR="00151C73" w:rsidRDefault="00151C73" w:rsidP="00717E0E">
      <w:pPr>
        <w:pStyle w:val="Teksts"/>
      </w:pPr>
    </w:p>
    <w:p w14:paraId="42B245F3" w14:textId="4C324FA5" w:rsidR="00151C73" w:rsidRDefault="00151C73" w:rsidP="00717E0E">
      <w:pPr>
        <w:pStyle w:val="Teksts"/>
      </w:pPr>
    </w:p>
    <w:p w14:paraId="11ADC41D" w14:textId="1B642717" w:rsidR="00C41E9F" w:rsidRDefault="00C41E9F" w:rsidP="00151C73">
      <w:pPr>
        <w:pStyle w:val="apaknodaasvirsraksts"/>
        <w:numPr>
          <w:ilvl w:val="2"/>
          <w:numId w:val="1"/>
        </w:numPr>
        <w:ind w:left="1843"/>
      </w:pPr>
      <w:bookmarkStart w:id="40" w:name="_Ref38612115"/>
      <w:bookmarkStart w:id="41" w:name="_Toc38612669"/>
      <w:r>
        <w:lastRenderedPageBreak/>
        <w:t>Scenārija iegūšana</w:t>
      </w:r>
      <w:bookmarkEnd w:id="40"/>
      <w:bookmarkEnd w:id="41"/>
    </w:p>
    <w:p w14:paraId="6C3C6F06" w14:textId="234AA3E8" w:rsidR="00C41E9F" w:rsidRDefault="00C41E9F" w:rsidP="00C41E9F">
      <w:pPr>
        <w:pStyle w:val="Teksts"/>
      </w:pPr>
      <w:r>
        <w:t xml:space="preserve">Lai iegūtu konkrētajai izmaiņai atbilstošu scenāriju, jāņem vērā gan izpildāmās </w:t>
      </w:r>
      <w:r w:rsidR="00780B1F">
        <w:t>darbības</w:t>
      </w:r>
      <w:r>
        <w:t xml:space="preserve">, gan nosacījumi, kas attiecas uz katru no </w:t>
      </w:r>
      <w:r w:rsidR="00780B1F">
        <w:t>tām</w:t>
      </w:r>
      <w:r>
        <w:t>.</w:t>
      </w:r>
    </w:p>
    <w:p w14:paraId="72828A0B" w14:textId="14F6B5B2" w:rsidR="006E1A52" w:rsidRDefault="006E1A52" w:rsidP="00C41E9F">
      <w:pPr>
        <w:pStyle w:val="Teksts"/>
      </w:pPr>
    </w:p>
    <w:p w14:paraId="3C41570F" w14:textId="42E63FCA" w:rsidR="006E1A52" w:rsidRDefault="005723D1" w:rsidP="005723D1">
      <w:pPr>
        <w:pStyle w:val="Teksts"/>
        <w:ind w:firstLine="0"/>
      </w:pPr>
      <w:r>
        <w:rPr>
          <w:noProof/>
        </w:rPr>
        <w:drawing>
          <wp:inline distT="0" distB="0" distL="0" distR="0" wp14:anchorId="793C29E5" wp14:editId="5234012A">
            <wp:extent cx="5731510" cy="5283200"/>
            <wp:effectExtent l="19050" t="19050" r="21590" b="1270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_scenario.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5283200"/>
                    </a:xfrm>
                    <a:prstGeom prst="rect">
                      <a:avLst/>
                    </a:prstGeom>
                    <a:ln>
                      <a:solidFill>
                        <a:schemeClr val="bg1">
                          <a:lumMod val="75000"/>
                        </a:schemeClr>
                      </a:solidFill>
                    </a:ln>
                  </pic:spPr>
                </pic:pic>
              </a:graphicData>
            </a:graphic>
          </wp:inline>
        </w:drawing>
      </w:r>
    </w:p>
    <w:p w14:paraId="1629F26A" w14:textId="7BD62009" w:rsidR="005723D1" w:rsidRDefault="00CF6492" w:rsidP="00CF6492">
      <w:pPr>
        <w:pStyle w:val="attlavirsraksts"/>
      </w:pPr>
      <w:bookmarkStart w:id="42" w:name="_Ref38611078"/>
      <w:r w:rsidRPr="00CF6492">
        <w:rPr>
          <w:b w:val="0"/>
          <w:bCs/>
          <w:i/>
          <w:iCs/>
        </w:rPr>
        <w:t>2.</w:t>
      </w:r>
      <w:r w:rsidRPr="00CF6492">
        <w:rPr>
          <w:b w:val="0"/>
          <w:bCs/>
          <w:i/>
          <w:iCs/>
        </w:rPr>
        <w:fldChar w:fldCharType="begin"/>
      </w:r>
      <w:r w:rsidRPr="00CF6492">
        <w:rPr>
          <w:b w:val="0"/>
          <w:bCs/>
          <w:i/>
          <w:iCs/>
        </w:rPr>
        <w:instrText xml:space="preserve"> SEQ att. \* ARABIC </w:instrText>
      </w:r>
      <w:r w:rsidRPr="00CF6492">
        <w:rPr>
          <w:b w:val="0"/>
          <w:bCs/>
          <w:i/>
          <w:iCs/>
        </w:rPr>
        <w:fldChar w:fldCharType="separate"/>
      </w:r>
      <w:r w:rsidRPr="00CF6492">
        <w:rPr>
          <w:b w:val="0"/>
          <w:bCs/>
          <w:i/>
          <w:iCs/>
          <w:noProof/>
        </w:rPr>
        <w:t>10</w:t>
      </w:r>
      <w:r w:rsidRPr="00CF6492">
        <w:rPr>
          <w:b w:val="0"/>
          <w:bCs/>
          <w:i/>
          <w:iCs/>
        </w:rPr>
        <w:fldChar w:fldCharType="end"/>
      </w:r>
      <w:r w:rsidRPr="00CF6492">
        <w:rPr>
          <w:b w:val="0"/>
          <w:bCs/>
          <w:i/>
          <w:iCs/>
        </w:rPr>
        <w:t>.att.</w:t>
      </w:r>
      <w:r>
        <w:t xml:space="preserve"> Izmaiņai atbilstoša adaptācijas scenārija datu atlases vaicājums</w:t>
      </w:r>
      <w:bookmarkEnd w:id="42"/>
    </w:p>
    <w:p w14:paraId="71E47DC2" w14:textId="77777777" w:rsidR="005723D1" w:rsidRDefault="005723D1" w:rsidP="00C41E9F">
      <w:pPr>
        <w:pStyle w:val="Teksts"/>
      </w:pPr>
    </w:p>
    <w:p w14:paraId="589F386D" w14:textId="4513DE7E" w:rsidR="0024449A" w:rsidRDefault="006E1A52" w:rsidP="00C41E9F">
      <w:pPr>
        <w:pStyle w:val="Teksts"/>
      </w:pPr>
      <w:r>
        <w:t xml:space="preserve">Attēlā </w:t>
      </w:r>
      <w:r w:rsidR="00CF6492" w:rsidRPr="00CF6492">
        <w:fldChar w:fldCharType="begin"/>
      </w:r>
      <w:r w:rsidR="00CF6492" w:rsidRPr="00CF6492">
        <w:instrText xml:space="preserve"> REF _Ref38611078 \h </w:instrText>
      </w:r>
      <w:r w:rsidR="00CF6492" w:rsidRPr="00CF6492">
        <w:instrText xml:space="preserve"> \* MERGEFORMAT </w:instrText>
      </w:r>
      <w:r w:rsidR="00CF6492" w:rsidRPr="00CF6492">
        <w:fldChar w:fldCharType="separate"/>
      </w:r>
      <w:r w:rsidR="00CF6492" w:rsidRPr="00CF6492">
        <w:t>2.</w:t>
      </w:r>
      <w:r w:rsidR="00CF6492" w:rsidRPr="00CF6492">
        <w:rPr>
          <w:noProof/>
        </w:rPr>
        <w:t>10</w:t>
      </w:r>
      <w:r w:rsidR="00CF6492" w:rsidRPr="00CF6492">
        <w:t>.</w:t>
      </w:r>
      <w:r w:rsidR="00CF6492" w:rsidRPr="00CF6492">
        <w:fldChar w:fldCharType="end"/>
      </w:r>
      <w:r w:rsidR="00CF6492">
        <w:t xml:space="preserve"> </w:t>
      </w:r>
      <w:r>
        <w:t>redzams datu atlases vaicājums, kas paredzēts secīga</w:t>
      </w:r>
      <w:r w:rsidR="0024449A">
        <w:t xml:space="preserve"> konkrētās</w:t>
      </w:r>
      <w:r>
        <w:t xml:space="preserve"> izmaiņas scenārija atlasei.</w:t>
      </w:r>
      <w:r w:rsidR="00CF6492">
        <w:t xml:space="preserve"> Ieejas parametrs ir izmaiņas identifikators (attēlā </w:t>
      </w:r>
      <w:r w:rsidR="000E4226" w:rsidRPr="00CF6492">
        <w:fldChar w:fldCharType="begin"/>
      </w:r>
      <w:r w:rsidR="000E4226" w:rsidRPr="00CF6492">
        <w:instrText xml:space="preserve"> REF _Ref38611078 \h </w:instrText>
      </w:r>
      <w:r w:rsidR="000E4226" w:rsidRPr="00CF6492">
        <w:instrText xml:space="preserve"> \* MERGEFORMAT </w:instrText>
      </w:r>
      <w:r w:rsidR="000E4226" w:rsidRPr="00CF6492">
        <w:fldChar w:fldCharType="separate"/>
      </w:r>
      <w:r w:rsidR="000E4226" w:rsidRPr="00CF6492">
        <w:t>2.</w:t>
      </w:r>
      <w:r w:rsidR="000E4226" w:rsidRPr="00CF6492">
        <w:rPr>
          <w:noProof/>
        </w:rPr>
        <w:t>10</w:t>
      </w:r>
      <w:r w:rsidR="000E4226" w:rsidRPr="00CF6492">
        <w:t>.</w:t>
      </w:r>
      <w:r w:rsidR="000E4226" w:rsidRPr="00CF6492">
        <w:fldChar w:fldCharType="end"/>
      </w:r>
      <w:r w:rsidR="000E4226">
        <w:t xml:space="preserve"> </w:t>
      </w:r>
      <w:r w:rsidR="00CF6492">
        <w:t xml:space="preserve">– </w:t>
      </w:r>
      <w:r w:rsidR="00CF6492">
        <w:rPr>
          <w:i/>
          <w:iCs/>
        </w:rPr>
        <w:t>in_change_id</w:t>
      </w:r>
      <w:r w:rsidR="00CF6492">
        <w:t>)</w:t>
      </w:r>
      <w:r>
        <w:t xml:space="preserve"> Vaicājumā izmantota </w:t>
      </w:r>
      <w:r>
        <w:rPr>
          <w:i/>
          <w:iCs/>
        </w:rPr>
        <w:t xml:space="preserve">Oracle </w:t>
      </w:r>
      <w:r>
        <w:t xml:space="preserve">iebūvētā funkcija </w:t>
      </w:r>
      <w:r w:rsidR="00CF6492">
        <w:rPr>
          <w:i/>
          <w:iCs/>
        </w:rPr>
        <w:t>L</w:t>
      </w:r>
      <w:r>
        <w:rPr>
          <w:i/>
          <w:iCs/>
        </w:rPr>
        <w:t>istagg</w:t>
      </w:r>
      <w:r>
        <w:t>, kas ļauj vair</w:t>
      </w:r>
      <w:r w:rsidR="0024449A">
        <w:t>āku atsevišķu ierakstu datus sarindot vienā kolonnā, atdalot tos ar izvēlēto atdalītāju. Šādā veidā tiek nodrošināta vieglāk lasāma informācija par katrai operācijai atbilstošajiem nosacījumiem.</w:t>
      </w:r>
    </w:p>
    <w:p w14:paraId="498C9F0F" w14:textId="77777777" w:rsidR="000457B3" w:rsidRPr="006E1A52" w:rsidRDefault="000457B3" w:rsidP="00C41E9F">
      <w:pPr>
        <w:pStyle w:val="Teksts"/>
      </w:pPr>
    </w:p>
    <w:p w14:paraId="336533D6" w14:textId="77777777" w:rsidR="00C41E9F" w:rsidRDefault="00C41E9F" w:rsidP="00C41E9F">
      <w:pPr>
        <w:pStyle w:val="Teksts"/>
        <w:ind w:firstLine="0"/>
      </w:pPr>
    </w:p>
    <w:p w14:paraId="41265B03" w14:textId="79F6F1F9" w:rsidR="00151C73" w:rsidRDefault="00151C73" w:rsidP="00151C73">
      <w:pPr>
        <w:pStyle w:val="apaknodaasvirsraksts"/>
        <w:numPr>
          <w:ilvl w:val="2"/>
          <w:numId w:val="1"/>
        </w:numPr>
        <w:ind w:left="1843"/>
      </w:pPr>
      <w:bookmarkStart w:id="43" w:name="_Toc38612670"/>
      <w:bookmarkStart w:id="44" w:name="_Ref38619279"/>
      <w:r>
        <w:lastRenderedPageBreak/>
        <w:t>Scenārija izpilde</w:t>
      </w:r>
      <w:bookmarkEnd w:id="43"/>
      <w:bookmarkEnd w:id="44"/>
    </w:p>
    <w:p w14:paraId="2FF83E77" w14:textId="08E4AF36" w:rsidR="00151C73" w:rsidRDefault="004834DB" w:rsidP="00151C73">
      <w:pPr>
        <w:pStyle w:val="Teksts"/>
      </w:pPr>
      <w:r>
        <w:t>Scenārija izpilde ir balstīta uz nosacījumu pārbaudēm un</w:t>
      </w:r>
      <w:r w:rsidR="000E4226">
        <w:t xml:space="preserve"> uz</w:t>
      </w:r>
      <w:r>
        <w:t xml:space="preserve"> </w:t>
      </w:r>
      <w:r w:rsidR="000E4226">
        <w:t>darbību</w:t>
      </w:r>
      <w:r>
        <w:t xml:space="preserve"> izpildes. </w:t>
      </w:r>
      <w:r w:rsidR="00E336A4">
        <w:t xml:space="preserve">Ja scenārija izpildei nepieciešama izstrādātāja iejaukšanās, algoritms tiek pārtraukts un turpināts tikai tad, kad izstrādātājs ir izdarījis savu izvēli par manuālajiem nosacījumiem vai izpildījis noteikto </w:t>
      </w:r>
      <w:r w:rsidR="000E4226">
        <w:t>darbību.</w:t>
      </w:r>
    </w:p>
    <w:p w14:paraId="2454CA69" w14:textId="77777777" w:rsidR="00E336A4" w:rsidRDefault="00E336A4" w:rsidP="00151C73">
      <w:pPr>
        <w:pStyle w:val="Teksts"/>
      </w:pPr>
    </w:p>
    <w:p w14:paraId="092A2CC2" w14:textId="7EB5CF42" w:rsidR="000416ED" w:rsidRDefault="000416ED" w:rsidP="00E336A4">
      <w:pPr>
        <w:pStyle w:val="attlavirsraksts"/>
      </w:pPr>
      <w:r>
        <w:rPr>
          <w:noProof/>
        </w:rPr>
        <w:drawing>
          <wp:inline distT="0" distB="0" distL="0" distR="0" wp14:anchorId="1FDD263E" wp14:editId="6F032E52">
            <wp:extent cx="5731510" cy="4138930"/>
            <wp:effectExtent l="19050" t="19050" r="21590" b="1397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_change_adaptation_scenario.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4138930"/>
                    </a:xfrm>
                    <a:prstGeom prst="rect">
                      <a:avLst/>
                    </a:prstGeom>
                    <a:ln w="9525">
                      <a:solidFill>
                        <a:schemeClr val="bg1">
                          <a:lumMod val="75000"/>
                        </a:schemeClr>
                      </a:solidFill>
                    </a:ln>
                  </pic:spPr>
                </pic:pic>
              </a:graphicData>
            </a:graphic>
          </wp:inline>
        </w:drawing>
      </w:r>
    </w:p>
    <w:p w14:paraId="08F561B7" w14:textId="01D325EB" w:rsidR="000416ED" w:rsidRDefault="00E336A4" w:rsidP="00E336A4">
      <w:pPr>
        <w:pStyle w:val="attlavirsraksts"/>
      </w:pPr>
      <w:bookmarkStart w:id="45" w:name="_Ref38611988"/>
      <w:r w:rsidRPr="00E336A4">
        <w:rPr>
          <w:b w:val="0"/>
          <w:bCs/>
          <w:i/>
          <w:iCs/>
        </w:rPr>
        <w:t>2.</w:t>
      </w:r>
      <w:r w:rsidRPr="00E336A4">
        <w:rPr>
          <w:b w:val="0"/>
          <w:bCs/>
          <w:i/>
          <w:iCs/>
        </w:rPr>
        <w:fldChar w:fldCharType="begin"/>
      </w:r>
      <w:r w:rsidRPr="00E336A4">
        <w:rPr>
          <w:b w:val="0"/>
          <w:bCs/>
          <w:i/>
          <w:iCs/>
        </w:rPr>
        <w:instrText xml:space="preserve"> SEQ att. \* ARABIC </w:instrText>
      </w:r>
      <w:r w:rsidRPr="00E336A4">
        <w:rPr>
          <w:b w:val="0"/>
          <w:bCs/>
          <w:i/>
          <w:iCs/>
        </w:rPr>
        <w:fldChar w:fldCharType="separate"/>
      </w:r>
      <w:r w:rsidR="00CF6492">
        <w:rPr>
          <w:b w:val="0"/>
          <w:bCs/>
          <w:i/>
          <w:iCs/>
          <w:noProof/>
        </w:rPr>
        <w:t>11</w:t>
      </w:r>
      <w:r w:rsidRPr="00E336A4">
        <w:rPr>
          <w:b w:val="0"/>
          <w:bCs/>
          <w:i/>
          <w:iCs/>
        </w:rPr>
        <w:fldChar w:fldCharType="end"/>
      </w:r>
      <w:r w:rsidRPr="00E336A4">
        <w:rPr>
          <w:b w:val="0"/>
          <w:bCs/>
          <w:i/>
          <w:iCs/>
        </w:rPr>
        <w:t>. att.</w:t>
      </w:r>
      <w:bookmarkEnd w:id="45"/>
      <w:r w:rsidRPr="00E336A4">
        <w:rPr>
          <w:b w:val="0"/>
          <w:bCs/>
          <w:i/>
          <w:iCs/>
        </w:rPr>
        <w:t xml:space="preserve"> </w:t>
      </w:r>
      <w:r>
        <w:t>Scenārija izpildes programmkoda fragments</w:t>
      </w:r>
    </w:p>
    <w:p w14:paraId="7F6280A0" w14:textId="3F1E5743" w:rsidR="000416ED" w:rsidRDefault="000416ED" w:rsidP="00E336A4">
      <w:pPr>
        <w:pStyle w:val="Teksts"/>
      </w:pPr>
    </w:p>
    <w:p w14:paraId="0A06833B" w14:textId="77F3FABD" w:rsidR="0024449A" w:rsidRDefault="0024449A" w:rsidP="00E336A4">
      <w:pPr>
        <w:pStyle w:val="Teksts"/>
      </w:pPr>
      <w:r>
        <w:t xml:space="preserve">Attēlā </w:t>
      </w:r>
      <w:r w:rsidR="000457B3" w:rsidRPr="000457B3">
        <w:fldChar w:fldCharType="begin"/>
      </w:r>
      <w:r w:rsidR="000457B3" w:rsidRPr="000457B3">
        <w:instrText xml:space="preserve"> REF _Ref38611988 \h </w:instrText>
      </w:r>
      <w:r w:rsidR="000457B3" w:rsidRPr="000457B3">
        <w:instrText xml:space="preserve"> \* MERGEFORMAT </w:instrText>
      </w:r>
      <w:r w:rsidR="000457B3" w:rsidRPr="000457B3">
        <w:fldChar w:fldCharType="separate"/>
      </w:r>
      <w:r w:rsidR="000457B3" w:rsidRPr="000457B3">
        <w:t>2.</w:t>
      </w:r>
      <w:r w:rsidR="000457B3" w:rsidRPr="000457B3">
        <w:rPr>
          <w:noProof/>
        </w:rPr>
        <w:t>11</w:t>
      </w:r>
      <w:r w:rsidR="000457B3" w:rsidRPr="000457B3">
        <w:t>.</w:t>
      </w:r>
      <w:r w:rsidR="000457B3" w:rsidRPr="000457B3">
        <w:fldChar w:fldCharType="end"/>
      </w:r>
      <w:r w:rsidR="000457B3">
        <w:t xml:space="preserve"> redzama datu bāzes procedūra </w:t>
      </w:r>
      <w:r w:rsidR="000457B3">
        <w:rPr>
          <w:i/>
          <w:iCs/>
        </w:rPr>
        <w:t>Run_change_adaptation_scenario</w:t>
      </w:r>
      <w:r w:rsidR="000457B3">
        <w:t>, kas, ieejas parametrā saņemot izmaiņas identifikatoru</w:t>
      </w:r>
      <w:r w:rsidR="000E4226">
        <w:t>,</w:t>
      </w:r>
      <w:r w:rsidR="000457B3">
        <w:t xml:space="preserve"> apstrādā izmaiņu.</w:t>
      </w:r>
      <w:r w:rsidR="00E67AF1">
        <w:t xml:space="preserve"> Vispirms</w:t>
      </w:r>
      <w:r w:rsidR="000457B3">
        <w:t xml:space="preserve"> ar funkciju </w:t>
      </w:r>
      <w:r w:rsidR="000457B3">
        <w:rPr>
          <w:i/>
          <w:iCs/>
        </w:rPr>
        <w:t>Get_change_adaptation_scenario</w:t>
      </w:r>
      <w:r w:rsidR="000457B3">
        <w:t xml:space="preserve"> tiek iegūts kursors ar pašu scenāriju. Šajā funkcijā tiek izmantots nodaļā </w:t>
      </w:r>
      <w:r w:rsidR="000457B3">
        <w:fldChar w:fldCharType="begin"/>
      </w:r>
      <w:r w:rsidR="000457B3">
        <w:instrText xml:space="preserve"> REF _Ref38612115 \r \h </w:instrText>
      </w:r>
      <w:r w:rsidR="000457B3">
        <w:fldChar w:fldCharType="separate"/>
      </w:r>
      <w:r w:rsidR="000457B3">
        <w:t>2.3.2</w:t>
      </w:r>
      <w:r w:rsidR="000457B3">
        <w:fldChar w:fldCharType="end"/>
      </w:r>
      <w:r w:rsidR="000457B3">
        <w:t xml:space="preserve">. aprakstītais datu atlases vaicājums. Tālāk adaptācijas process tiek turpināts tikai tad, ja nepieciešams izpildīt automātisko </w:t>
      </w:r>
      <w:r w:rsidR="000E4226">
        <w:t>darbību</w:t>
      </w:r>
      <w:r w:rsidR="000457B3">
        <w:t xml:space="preserve">, kā arī atbilstošajiem nosacījumiem jābūt izpildītiem. Manuālie nosacījumi tiek pārbaudīti, izmantojot tabulu </w:t>
      </w:r>
      <w:r w:rsidR="000457B3">
        <w:rPr>
          <w:i/>
          <w:iCs/>
        </w:rPr>
        <w:t>CA_ManualConditionFulfillment</w:t>
      </w:r>
      <w:r w:rsidR="000457B3">
        <w:t xml:space="preserve">. Automātisko nosacījumu pārbaudei tiek izmantots </w:t>
      </w:r>
      <w:r w:rsidR="000457B3">
        <w:rPr>
          <w:i/>
          <w:iCs/>
        </w:rPr>
        <w:t>Dynamic SQL</w:t>
      </w:r>
      <w:r w:rsidR="000457B3">
        <w:t xml:space="preserve">, kas ļauj no tabulas iegūto procedūras nosaukumu izpildīt </w:t>
      </w:r>
      <w:r w:rsidR="00E67AF1">
        <w:t xml:space="preserve">kā procedūru, iekļaujot to </w:t>
      </w:r>
      <w:r w:rsidR="000E4226">
        <w:t>“</w:t>
      </w:r>
      <w:r w:rsidR="00E67AF1">
        <w:rPr>
          <w:i/>
          <w:iCs/>
        </w:rPr>
        <w:t>execute immediate</w:t>
      </w:r>
      <w:r w:rsidR="000E4226">
        <w:rPr>
          <w:i/>
          <w:iCs/>
        </w:rPr>
        <w:t>”</w:t>
      </w:r>
      <w:r w:rsidR="00E67AF1">
        <w:t xml:space="preserve"> blokā. Pēc šī paša principa tiek izsauktas arī procedūras izmaiņu adaptācijas procesa soļu izpildei.</w:t>
      </w:r>
    </w:p>
    <w:p w14:paraId="2201AA64" w14:textId="77777777" w:rsidR="00E336A4" w:rsidRDefault="00E336A4" w:rsidP="00E336A4">
      <w:pPr>
        <w:pStyle w:val="Teksts"/>
      </w:pPr>
    </w:p>
    <w:p w14:paraId="2252E530" w14:textId="48B26892" w:rsidR="00B74222" w:rsidRDefault="00B74222" w:rsidP="00E336A4">
      <w:pPr>
        <w:pStyle w:val="Teksts"/>
      </w:pPr>
      <w:r>
        <w:br w:type="page"/>
      </w:r>
    </w:p>
    <w:p w14:paraId="6B61AB45" w14:textId="07EEBF81" w:rsidR="0010434F" w:rsidRDefault="0010434F" w:rsidP="0010434F">
      <w:pPr>
        <w:pStyle w:val="nodaasvirsraksts"/>
      </w:pPr>
      <w:bookmarkStart w:id="46" w:name="_Toc38612671"/>
      <w:r>
        <w:lastRenderedPageBreak/>
        <w:t>REZULTĀTI</w:t>
      </w:r>
      <w:bookmarkEnd w:id="46"/>
    </w:p>
    <w:p w14:paraId="6D357048" w14:textId="362171BE" w:rsidR="0010434F" w:rsidRDefault="0010434F" w:rsidP="0010434F">
      <w:pPr>
        <w:pStyle w:val="nodaasvirsraksts"/>
      </w:pPr>
    </w:p>
    <w:p w14:paraId="3C155BF7" w14:textId="1A75F9AF" w:rsidR="0010434F" w:rsidRDefault="0010434F">
      <w:pPr>
        <w:spacing w:after="200" w:line="276" w:lineRule="auto"/>
        <w:rPr>
          <w:b/>
          <w:caps/>
          <w:sz w:val="28"/>
          <w:szCs w:val="28"/>
        </w:rPr>
      </w:pPr>
      <w:r>
        <w:br w:type="page"/>
      </w:r>
    </w:p>
    <w:p w14:paraId="3AF87814" w14:textId="5BEEE6A7" w:rsidR="0010434F" w:rsidRDefault="0010434F" w:rsidP="0010434F">
      <w:pPr>
        <w:pStyle w:val="nodaasvirsraksts"/>
      </w:pPr>
      <w:bookmarkStart w:id="47" w:name="_Toc38612672"/>
      <w:r>
        <w:lastRenderedPageBreak/>
        <w:t>SECINĀJUMI</w:t>
      </w:r>
      <w:bookmarkEnd w:id="47"/>
    </w:p>
    <w:p w14:paraId="771384FC" w14:textId="42E19C1A" w:rsidR="0010434F" w:rsidRDefault="0010434F" w:rsidP="0010434F">
      <w:pPr>
        <w:pStyle w:val="nodaasvirsraksts"/>
      </w:pPr>
    </w:p>
    <w:p w14:paraId="642E624B" w14:textId="627DB0B5" w:rsidR="0010434F" w:rsidRDefault="0010434F">
      <w:pPr>
        <w:spacing w:after="200" w:line="276" w:lineRule="auto"/>
        <w:rPr>
          <w:b/>
          <w:caps/>
          <w:sz w:val="28"/>
          <w:szCs w:val="28"/>
        </w:rPr>
      </w:pPr>
      <w:r>
        <w:br w:type="page"/>
      </w:r>
    </w:p>
    <w:p w14:paraId="0AF10B50" w14:textId="129DAB96" w:rsidR="0010434F" w:rsidRDefault="0010434F" w:rsidP="0010434F">
      <w:pPr>
        <w:pStyle w:val="nodaasvirsraksts"/>
      </w:pPr>
      <w:bookmarkStart w:id="48" w:name="_Toc38612673"/>
      <w:r>
        <w:lastRenderedPageBreak/>
        <w:t>IZMANTOTĀ LITERATŪRA UN AVOTI</w:t>
      </w:r>
      <w:bookmarkEnd w:id="48"/>
    </w:p>
    <w:p w14:paraId="45CC6638" w14:textId="4D7A4C2F" w:rsidR="0010434F" w:rsidRDefault="0010434F" w:rsidP="0010434F">
      <w:pPr>
        <w:pStyle w:val="nodaasvirsraksts"/>
      </w:pPr>
    </w:p>
    <w:p w14:paraId="67C978BE" w14:textId="372A10C7" w:rsidR="0010434F" w:rsidRDefault="0010434F">
      <w:pPr>
        <w:spacing w:after="200" w:line="276" w:lineRule="auto"/>
        <w:rPr>
          <w:b/>
          <w:caps/>
          <w:sz w:val="28"/>
          <w:szCs w:val="28"/>
        </w:rPr>
      </w:pPr>
      <w:r>
        <w:br w:type="page"/>
      </w:r>
    </w:p>
    <w:p w14:paraId="63D27084" w14:textId="6A1D789C" w:rsidR="0010434F" w:rsidRDefault="001510FA" w:rsidP="0010434F">
      <w:pPr>
        <w:pStyle w:val="nodaasvirsraksts"/>
      </w:pPr>
      <w:bookmarkStart w:id="49" w:name="_Toc38612674"/>
      <w:r>
        <w:lastRenderedPageBreak/>
        <w:t>PIELIKUMI</w:t>
      </w:r>
      <w:bookmarkEnd w:id="49"/>
    </w:p>
    <w:p w14:paraId="07A8F129" w14:textId="7738685D" w:rsidR="001510FA" w:rsidRDefault="001510FA" w:rsidP="0010434F">
      <w:pPr>
        <w:pStyle w:val="nodaasvirsraksts"/>
      </w:pPr>
    </w:p>
    <w:p w14:paraId="4A08BA03" w14:textId="4BD4D33D" w:rsidR="001510FA" w:rsidRDefault="001510FA">
      <w:pPr>
        <w:spacing w:after="200" w:line="276" w:lineRule="auto"/>
        <w:rPr>
          <w:b/>
          <w:caps/>
          <w:sz w:val="28"/>
          <w:szCs w:val="28"/>
        </w:rPr>
      </w:pPr>
      <w:r>
        <w:br w:type="page"/>
      </w:r>
    </w:p>
    <w:p w14:paraId="1143C4D4" w14:textId="77777777" w:rsidR="001510FA" w:rsidRDefault="001510FA" w:rsidP="001510FA">
      <w:pPr>
        <w:spacing w:line="360" w:lineRule="auto"/>
        <w:jc w:val="center"/>
        <w:rPr>
          <w:sz w:val="28"/>
          <w:szCs w:val="28"/>
        </w:rPr>
      </w:pPr>
    </w:p>
    <w:p w14:paraId="6FE2B7BA" w14:textId="77777777" w:rsidR="001510FA" w:rsidRDefault="001510FA" w:rsidP="001510FA">
      <w:pPr>
        <w:jc w:val="right"/>
      </w:pPr>
      <w:r>
        <w:t xml:space="preserve"> </w:t>
      </w:r>
    </w:p>
    <w:p w14:paraId="67AF5C0B" w14:textId="77777777" w:rsidR="001510FA" w:rsidRDefault="001510FA" w:rsidP="001510FA">
      <w:pPr>
        <w:spacing w:line="360" w:lineRule="auto"/>
        <w:jc w:val="right"/>
        <w:rPr>
          <w:b/>
        </w:rPr>
      </w:pPr>
    </w:p>
    <w:p w14:paraId="4D6B0D67" w14:textId="774EB9FF" w:rsidR="001510FA" w:rsidRDefault="001510FA" w:rsidP="001510FA">
      <w:pPr>
        <w:spacing w:line="360" w:lineRule="auto"/>
        <w:jc w:val="both"/>
      </w:pPr>
      <w:r>
        <w:tab/>
        <w:t>Bakalaura darbs „Neviendabīgu integrētu datu avotu evolūcijas apstrāde” izstrādāts LU Datorikas  fakultātē.</w:t>
      </w:r>
    </w:p>
    <w:p w14:paraId="1EEE087A" w14:textId="77777777" w:rsidR="001510FA" w:rsidRDefault="001510FA" w:rsidP="001510FA">
      <w:pPr>
        <w:spacing w:line="360" w:lineRule="auto"/>
        <w:jc w:val="both"/>
      </w:pPr>
    </w:p>
    <w:p w14:paraId="2CC804EA" w14:textId="77777777" w:rsidR="001510FA" w:rsidRDefault="001510FA" w:rsidP="001510FA">
      <w:pPr>
        <w:spacing w:line="360" w:lineRule="auto"/>
        <w:jc w:val="both"/>
      </w:pPr>
      <w:r>
        <w:tab/>
        <w:t>Ar savu parakstu apliecinu, ka pētījums veikts patstāvīgi, izmantoti tikai tajā norādītie informācijas avoti un iesniegtā darba elektroniskā kopija atbilst izdrukai.</w:t>
      </w:r>
    </w:p>
    <w:p w14:paraId="1071619F" w14:textId="1BF11440" w:rsidR="001510FA" w:rsidRDefault="001510FA" w:rsidP="001510FA">
      <w:pPr>
        <w:spacing w:line="360" w:lineRule="auto"/>
        <w:jc w:val="both"/>
      </w:pPr>
      <w:r>
        <w:tab/>
        <w:t xml:space="preserve">Autors: Lauma Svilpe ___________________ </w:t>
      </w:r>
    </w:p>
    <w:p w14:paraId="68BAD7B7" w14:textId="77777777" w:rsidR="001510FA" w:rsidRDefault="001510FA" w:rsidP="001510FA">
      <w:pPr>
        <w:spacing w:line="360" w:lineRule="auto"/>
        <w:jc w:val="both"/>
      </w:pPr>
    </w:p>
    <w:p w14:paraId="62F28835" w14:textId="77777777" w:rsidR="001510FA" w:rsidRDefault="001510FA" w:rsidP="001510FA">
      <w:pPr>
        <w:spacing w:line="360" w:lineRule="auto"/>
        <w:jc w:val="both"/>
      </w:pPr>
    </w:p>
    <w:p w14:paraId="0D603558" w14:textId="77777777" w:rsidR="001510FA" w:rsidRDefault="001510FA" w:rsidP="001510FA">
      <w:pPr>
        <w:spacing w:line="360" w:lineRule="auto"/>
        <w:jc w:val="both"/>
      </w:pPr>
    </w:p>
    <w:p w14:paraId="3EEB2D83" w14:textId="77777777" w:rsidR="001510FA" w:rsidRDefault="001510FA" w:rsidP="001510FA">
      <w:pPr>
        <w:spacing w:line="360" w:lineRule="auto"/>
        <w:jc w:val="both"/>
      </w:pPr>
      <w:r>
        <w:tab/>
        <w:t xml:space="preserve">Rekomendēju/nerekomendēju darbu aizstāvēšanai </w:t>
      </w:r>
      <w:r>
        <w:rPr>
          <w:i/>
        </w:rPr>
        <w:t>(nederīgo svītro vadītājs)</w:t>
      </w:r>
    </w:p>
    <w:p w14:paraId="5F3DCB70" w14:textId="5561ED0E" w:rsidR="001510FA" w:rsidRDefault="001510FA" w:rsidP="001510FA">
      <w:pPr>
        <w:spacing w:line="360" w:lineRule="auto"/>
      </w:pPr>
      <w:r>
        <w:tab/>
        <w:t xml:space="preserve">Vadītājs: asociētā profesore Dr.dat. Darja Solodovņikova ______________    __.06.2020. </w:t>
      </w:r>
    </w:p>
    <w:p w14:paraId="60B26126" w14:textId="77777777" w:rsidR="001510FA" w:rsidRDefault="001510FA" w:rsidP="001510FA">
      <w:pPr>
        <w:spacing w:line="360" w:lineRule="auto"/>
        <w:jc w:val="both"/>
      </w:pPr>
    </w:p>
    <w:p w14:paraId="3645EA5D" w14:textId="77777777" w:rsidR="001510FA" w:rsidRDefault="001510FA" w:rsidP="001510FA">
      <w:pPr>
        <w:spacing w:line="360" w:lineRule="auto"/>
        <w:jc w:val="both"/>
      </w:pPr>
    </w:p>
    <w:p w14:paraId="333CB96B" w14:textId="77777777" w:rsidR="001510FA" w:rsidRDefault="001510FA" w:rsidP="001510FA">
      <w:pPr>
        <w:spacing w:line="360" w:lineRule="auto"/>
        <w:jc w:val="both"/>
      </w:pPr>
      <w:r>
        <w:t xml:space="preserve">           Recenzents: &lt;amats&gt;  &lt;grāds&gt; &lt;vārds uzvārds&gt;  </w:t>
      </w:r>
    </w:p>
    <w:p w14:paraId="3BA20A39" w14:textId="77777777" w:rsidR="001510FA" w:rsidRDefault="001510FA" w:rsidP="001510FA">
      <w:pPr>
        <w:spacing w:line="360" w:lineRule="auto"/>
        <w:jc w:val="both"/>
      </w:pPr>
    </w:p>
    <w:p w14:paraId="526F0A11" w14:textId="77777777" w:rsidR="001510FA" w:rsidRDefault="001510FA" w:rsidP="001510FA">
      <w:pPr>
        <w:spacing w:line="360" w:lineRule="auto"/>
        <w:jc w:val="both"/>
      </w:pPr>
    </w:p>
    <w:p w14:paraId="08E21475" w14:textId="77777777" w:rsidR="001510FA" w:rsidRDefault="001510FA" w:rsidP="001510FA">
      <w:pPr>
        <w:spacing w:line="360" w:lineRule="auto"/>
        <w:jc w:val="both"/>
      </w:pPr>
      <w:r>
        <w:tab/>
        <w:t>Darbs iesniegts Datorikas  fakultātē  __.06.2020.</w:t>
      </w:r>
    </w:p>
    <w:p w14:paraId="64377DA8" w14:textId="77777777" w:rsidR="001510FA" w:rsidRDefault="001510FA" w:rsidP="001510FA">
      <w:pPr>
        <w:spacing w:line="360" w:lineRule="auto"/>
        <w:jc w:val="both"/>
      </w:pPr>
      <w:r>
        <w:tab/>
        <w:t>Dekāna pilnvarotā persona: vecākā metodiķe Ārija Sproģe ____________________</w:t>
      </w:r>
    </w:p>
    <w:p w14:paraId="3FDC75DD" w14:textId="77777777" w:rsidR="001510FA" w:rsidRDefault="001510FA" w:rsidP="001510FA">
      <w:pPr>
        <w:spacing w:line="360" w:lineRule="auto"/>
        <w:jc w:val="both"/>
      </w:pPr>
    </w:p>
    <w:p w14:paraId="07A28557" w14:textId="77777777" w:rsidR="001510FA" w:rsidRDefault="001510FA" w:rsidP="001510FA">
      <w:pPr>
        <w:spacing w:line="360" w:lineRule="auto"/>
        <w:jc w:val="both"/>
      </w:pPr>
    </w:p>
    <w:p w14:paraId="00E21D39" w14:textId="77777777" w:rsidR="001510FA" w:rsidRDefault="001510FA" w:rsidP="001510FA">
      <w:pPr>
        <w:spacing w:line="360" w:lineRule="auto"/>
        <w:jc w:val="both"/>
      </w:pPr>
    </w:p>
    <w:p w14:paraId="7D87B32C" w14:textId="77777777" w:rsidR="001510FA" w:rsidRDefault="001510FA" w:rsidP="001510FA">
      <w:pPr>
        <w:spacing w:line="360" w:lineRule="auto"/>
        <w:jc w:val="both"/>
      </w:pPr>
    </w:p>
    <w:p w14:paraId="59F1AA47" w14:textId="77777777" w:rsidR="001510FA" w:rsidRDefault="001510FA" w:rsidP="001510FA">
      <w:pPr>
        <w:spacing w:line="360" w:lineRule="auto"/>
        <w:jc w:val="both"/>
      </w:pPr>
      <w:r>
        <w:tab/>
        <w:t>Darbs aizstāvēts bakalaura gala pārbaudījuma komisijas sēdē</w:t>
      </w:r>
    </w:p>
    <w:p w14:paraId="271E3E96" w14:textId="77777777" w:rsidR="001510FA" w:rsidRDefault="001510FA" w:rsidP="001510FA">
      <w:pPr>
        <w:spacing w:line="360" w:lineRule="auto"/>
        <w:jc w:val="both"/>
      </w:pPr>
      <w:r>
        <w:tab/>
        <w:t xml:space="preserve">____.06.2020. prot. Nr. _____ </w:t>
      </w:r>
    </w:p>
    <w:p w14:paraId="4E53BD55" w14:textId="77777777" w:rsidR="001510FA" w:rsidRDefault="001510FA" w:rsidP="001510FA">
      <w:pPr>
        <w:spacing w:line="360" w:lineRule="auto"/>
        <w:jc w:val="both"/>
        <w:rPr>
          <w:rFonts w:ascii="Mistral" w:hAnsi="Mistral"/>
        </w:rPr>
      </w:pPr>
      <w:r>
        <w:tab/>
        <w:t>Komisijas sekretārs(-e): ______________________________</w:t>
      </w:r>
    </w:p>
    <w:p w14:paraId="7D935299" w14:textId="77777777" w:rsidR="001510FA" w:rsidRDefault="001510FA" w:rsidP="001510FA">
      <w:pPr>
        <w:spacing w:line="360" w:lineRule="auto"/>
      </w:pPr>
    </w:p>
    <w:p w14:paraId="17D4A6EE" w14:textId="77777777" w:rsidR="001510FA" w:rsidRDefault="001510FA" w:rsidP="001510FA"/>
    <w:p w14:paraId="3EB8B64F" w14:textId="77777777" w:rsidR="001510FA" w:rsidRPr="0010434F" w:rsidRDefault="001510FA" w:rsidP="0010434F">
      <w:pPr>
        <w:pStyle w:val="nodaasvirsraksts"/>
      </w:pPr>
    </w:p>
    <w:sectPr w:rsidR="001510FA" w:rsidRPr="0010434F" w:rsidSect="004C2940">
      <w:footerReference w:type="default" r:id="rId19"/>
      <w:pgSz w:w="11906" w:h="16838"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2811C" w14:textId="77777777" w:rsidR="00083CF8" w:rsidRDefault="00083CF8" w:rsidP="0001325B">
      <w:r>
        <w:separator/>
      </w:r>
    </w:p>
  </w:endnote>
  <w:endnote w:type="continuationSeparator" w:id="0">
    <w:p w14:paraId="67F09F19" w14:textId="77777777" w:rsidR="00083CF8" w:rsidRDefault="00083CF8" w:rsidP="0001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istral">
    <w:panose1 w:val="03090702030407020403"/>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0025443"/>
      <w:docPartObj>
        <w:docPartGallery w:val="Page Numbers (Bottom of Page)"/>
        <w:docPartUnique/>
      </w:docPartObj>
    </w:sdtPr>
    <w:sdtEndPr>
      <w:rPr>
        <w:noProof/>
      </w:rPr>
    </w:sdtEndPr>
    <w:sdtContent>
      <w:p w14:paraId="5E6C64F4" w14:textId="1A803B09" w:rsidR="005723D1" w:rsidRDefault="005723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873E5" w14:textId="77777777" w:rsidR="005723D1" w:rsidRDefault="00572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1DF63" w14:textId="77777777" w:rsidR="00083CF8" w:rsidRDefault="00083CF8" w:rsidP="0001325B">
      <w:r>
        <w:separator/>
      </w:r>
    </w:p>
  </w:footnote>
  <w:footnote w:type="continuationSeparator" w:id="0">
    <w:p w14:paraId="7A7A48CE" w14:textId="77777777" w:rsidR="00083CF8" w:rsidRDefault="00083CF8" w:rsidP="00013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82EB4"/>
    <w:multiLevelType w:val="multilevel"/>
    <w:tmpl w:val="A02A00B2"/>
    <w:lvl w:ilvl="0">
      <w:start w:val="1"/>
      <w:numFmt w:val="decimal"/>
      <w:lvlText w:val="%1."/>
      <w:lvlJc w:val="left"/>
      <w:pPr>
        <w:ind w:left="3600" w:hanging="360"/>
      </w:pPr>
    </w:lvl>
    <w:lvl w:ilvl="1">
      <w:start w:val="1"/>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18E0F8C"/>
    <w:multiLevelType w:val="multilevel"/>
    <w:tmpl w:val="A02A00B2"/>
    <w:lvl w:ilvl="0">
      <w:start w:val="1"/>
      <w:numFmt w:val="decimal"/>
      <w:lvlText w:val="%1."/>
      <w:lvlJc w:val="left"/>
      <w:pPr>
        <w:ind w:left="3600" w:hanging="360"/>
      </w:pPr>
    </w:lvl>
    <w:lvl w:ilvl="1">
      <w:start w:val="1"/>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5E27916"/>
    <w:multiLevelType w:val="hybridMultilevel"/>
    <w:tmpl w:val="349A85D2"/>
    <w:lvl w:ilvl="0" w:tplc="04090001">
      <w:start w:val="1"/>
      <w:numFmt w:val="bullet"/>
      <w:lvlText w:val=""/>
      <w:lvlJc w:val="left"/>
      <w:pPr>
        <w:ind w:left="1287" w:hanging="360"/>
      </w:pPr>
      <w:rPr>
        <w:rFonts w:ascii="Symbol" w:hAnsi="Symbol" w:cs="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cs="Wingdings" w:hint="default"/>
      </w:rPr>
    </w:lvl>
    <w:lvl w:ilvl="3" w:tplc="04090001" w:tentative="1">
      <w:start w:val="1"/>
      <w:numFmt w:val="bullet"/>
      <w:lvlText w:val=""/>
      <w:lvlJc w:val="left"/>
      <w:pPr>
        <w:ind w:left="3447" w:hanging="360"/>
      </w:pPr>
      <w:rPr>
        <w:rFonts w:ascii="Symbol" w:hAnsi="Symbol" w:cs="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cs="Wingdings" w:hint="default"/>
      </w:rPr>
    </w:lvl>
    <w:lvl w:ilvl="6" w:tplc="04090001" w:tentative="1">
      <w:start w:val="1"/>
      <w:numFmt w:val="bullet"/>
      <w:lvlText w:val=""/>
      <w:lvlJc w:val="left"/>
      <w:pPr>
        <w:ind w:left="5607" w:hanging="360"/>
      </w:pPr>
      <w:rPr>
        <w:rFonts w:ascii="Symbol" w:hAnsi="Symbol" w:cs="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cs="Wingdings" w:hint="default"/>
      </w:rPr>
    </w:lvl>
  </w:abstractNum>
  <w:abstractNum w:abstractNumId="3" w15:restartNumberingAfterBreak="0">
    <w:nsid w:val="4B6116F6"/>
    <w:multiLevelType w:val="hybridMultilevel"/>
    <w:tmpl w:val="2AE87F8A"/>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4" w15:restartNumberingAfterBreak="0">
    <w:nsid w:val="77E90425"/>
    <w:multiLevelType w:val="multilevel"/>
    <w:tmpl w:val="A02A00B2"/>
    <w:lvl w:ilvl="0">
      <w:start w:val="1"/>
      <w:numFmt w:val="decimal"/>
      <w:lvlText w:val="%1."/>
      <w:lvlJc w:val="left"/>
      <w:pPr>
        <w:ind w:left="3600" w:hanging="360"/>
      </w:pPr>
    </w:lvl>
    <w:lvl w:ilvl="1">
      <w:start w:val="1"/>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BC928AC"/>
    <w:multiLevelType w:val="hybridMultilevel"/>
    <w:tmpl w:val="2E142792"/>
    <w:lvl w:ilvl="0" w:tplc="04090001">
      <w:start w:val="1"/>
      <w:numFmt w:val="bullet"/>
      <w:lvlText w:val=""/>
      <w:lvlJc w:val="left"/>
      <w:pPr>
        <w:ind w:left="1287" w:hanging="360"/>
      </w:pPr>
      <w:rPr>
        <w:rFonts w:ascii="Symbol" w:hAnsi="Symbol" w:cs="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cs="Wingdings" w:hint="default"/>
      </w:rPr>
    </w:lvl>
    <w:lvl w:ilvl="3" w:tplc="04090001" w:tentative="1">
      <w:start w:val="1"/>
      <w:numFmt w:val="bullet"/>
      <w:lvlText w:val=""/>
      <w:lvlJc w:val="left"/>
      <w:pPr>
        <w:ind w:left="3447" w:hanging="360"/>
      </w:pPr>
      <w:rPr>
        <w:rFonts w:ascii="Symbol" w:hAnsi="Symbol" w:cs="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cs="Wingdings" w:hint="default"/>
      </w:rPr>
    </w:lvl>
    <w:lvl w:ilvl="6" w:tplc="04090001" w:tentative="1">
      <w:start w:val="1"/>
      <w:numFmt w:val="bullet"/>
      <w:lvlText w:val=""/>
      <w:lvlJc w:val="left"/>
      <w:pPr>
        <w:ind w:left="5607" w:hanging="360"/>
      </w:pPr>
      <w:rPr>
        <w:rFonts w:ascii="Symbol" w:hAnsi="Symbol" w:cs="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cs="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22404"/>
    <w:rsid w:val="0001325B"/>
    <w:rsid w:val="000416ED"/>
    <w:rsid w:val="000457B3"/>
    <w:rsid w:val="00054A7B"/>
    <w:rsid w:val="00054FE3"/>
    <w:rsid w:val="0005699C"/>
    <w:rsid w:val="0006479A"/>
    <w:rsid w:val="00083CF8"/>
    <w:rsid w:val="000A6124"/>
    <w:rsid w:val="000E4226"/>
    <w:rsid w:val="0010434F"/>
    <w:rsid w:val="001510FA"/>
    <w:rsid w:val="00151C73"/>
    <w:rsid w:val="00187F1A"/>
    <w:rsid w:val="001902A8"/>
    <w:rsid w:val="001B6E97"/>
    <w:rsid w:val="001E13C4"/>
    <w:rsid w:val="001E6781"/>
    <w:rsid w:val="00232E66"/>
    <w:rsid w:val="00234B32"/>
    <w:rsid w:val="0024449A"/>
    <w:rsid w:val="00245CC8"/>
    <w:rsid w:val="0029525E"/>
    <w:rsid w:val="002B18FD"/>
    <w:rsid w:val="002E5BCD"/>
    <w:rsid w:val="003359AB"/>
    <w:rsid w:val="00357B8F"/>
    <w:rsid w:val="003B3004"/>
    <w:rsid w:val="003E5462"/>
    <w:rsid w:val="003F713D"/>
    <w:rsid w:val="00411667"/>
    <w:rsid w:val="004834DB"/>
    <w:rsid w:val="00484A3F"/>
    <w:rsid w:val="00492B61"/>
    <w:rsid w:val="004A755A"/>
    <w:rsid w:val="004B0384"/>
    <w:rsid w:val="004C2940"/>
    <w:rsid w:val="004E503D"/>
    <w:rsid w:val="00532A79"/>
    <w:rsid w:val="00551BED"/>
    <w:rsid w:val="005723D1"/>
    <w:rsid w:val="005F7D38"/>
    <w:rsid w:val="00627D9C"/>
    <w:rsid w:val="00631A83"/>
    <w:rsid w:val="00670360"/>
    <w:rsid w:val="006744EA"/>
    <w:rsid w:val="00676C82"/>
    <w:rsid w:val="006A34EB"/>
    <w:rsid w:val="006A4F93"/>
    <w:rsid w:val="006A7D68"/>
    <w:rsid w:val="006D0799"/>
    <w:rsid w:val="006D278B"/>
    <w:rsid w:val="006E1A52"/>
    <w:rsid w:val="00717E0E"/>
    <w:rsid w:val="00736A5B"/>
    <w:rsid w:val="00780B1F"/>
    <w:rsid w:val="00790AD6"/>
    <w:rsid w:val="0084067A"/>
    <w:rsid w:val="008949B9"/>
    <w:rsid w:val="008B1CE9"/>
    <w:rsid w:val="00906D37"/>
    <w:rsid w:val="00922404"/>
    <w:rsid w:val="00986EE7"/>
    <w:rsid w:val="009C2848"/>
    <w:rsid w:val="00A140DD"/>
    <w:rsid w:val="00A61D55"/>
    <w:rsid w:val="00A63588"/>
    <w:rsid w:val="00A81A23"/>
    <w:rsid w:val="00B23913"/>
    <w:rsid w:val="00B74222"/>
    <w:rsid w:val="00BA76A1"/>
    <w:rsid w:val="00BD1D84"/>
    <w:rsid w:val="00C27ECF"/>
    <w:rsid w:val="00C41E9F"/>
    <w:rsid w:val="00C60720"/>
    <w:rsid w:val="00C63AB9"/>
    <w:rsid w:val="00CC2FA9"/>
    <w:rsid w:val="00CF3303"/>
    <w:rsid w:val="00CF6492"/>
    <w:rsid w:val="00D2168E"/>
    <w:rsid w:val="00DB26F3"/>
    <w:rsid w:val="00DC25E6"/>
    <w:rsid w:val="00DE5534"/>
    <w:rsid w:val="00E0351B"/>
    <w:rsid w:val="00E07AB7"/>
    <w:rsid w:val="00E2191E"/>
    <w:rsid w:val="00E336A4"/>
    <w:rsid w:val="00E6717D"/>
    <w:rsid w:val="00E67AF1"/>
    <w:rsid w:val="00E76C78"/>
    <w:rsid w:val="00E86A29"/>
    <w:rsid w:val="00E92A11"/>
    <w:rsid w:val="00E959F3"/>
    <w:rsid w:val="00F03730"/>
    <w:rsid w:val="00F0549C"/>
    <w:rsid w:val="00F1704B"/>
    <w:rsid w:val="00F64346"/>
    <w:rsid w:val="00F81BFC"/>
    <w:rsid w:val="00FB0604"/>
    <w:rsid w:val="00FC741B"/>
    <w:rsid w:val="00FD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6856"/>
  <w15:chartTrackingRefBased/>
  <w15:docId w15:val="{97AA3FF0-49F8-4EED-810A-C4398079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384"/>
    <w:pPr>
      <w:spacing w:after="0" w:line="240" w:lineRule="auto"/>
    </w:pPr>
    <w:rPr>
      <w:rFonts w:ascii="Times New Roman" w:eastAsia="Times New Roman" w:hAnsi="Times New Roman" w:cs="Times New Roman"/>
      <w:sz w:val="24"/>
      <w:szCs w:val="24"/>
      <w:lang w:val="lv-LV" w:eastAsia="lv-LV"/>
    </w:rPr>
  </w:style>
  <w:style w:type="paragraph" w:styleId="Heading1">
    <w:name w:val="heading 1"/>
    <w:basedOn w:val="Normal"/>
    <w:next w:val="Normal"/>
    <w:link w:val="Heading1Char"/>
    <w:uiPriority w:val="9"/>
    <w:qFormat/>
    <w:rsid w:val="000132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1325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1325B"/>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s">
    <w:name w:val="Teksts"/>
    <w:basedOn w:val="Normal"/>
    <w:link w:val="TekstsChar"/>
    <w:qFormat/>
    <w:rsid w:val="004C2940"/>
    <w:pPr>
      <w:spacing w:line="360" w:lineRule="auto"/>
      <w:ind w:firstLine="567"/>
      <w:jc w:val="both"/>
    </w:pPr>
    <w:rPr>
      <w:szCs w:val="28"/>
    </w:rPr>
  </w:style>
  <w:style w:type="paragraph" w:customStyle="1" w:styleId="nodaasvirsraksts">
    <w:name w:val="nodaļas virsraksts"/>
    <w:basedOn w:val="Teksts"/>
    <w:link w:val="nodaasvirsrakstsChar"/>
    <w:qFormat/>
    <w:rsid w:val="00A61D55"/>
    <w:pPr>
      <w:spacing w:after="480"/>
      <w:ind w:firstLine="0"/>
    </w:pPr>
    <w:rPr>
      <w:b/>
      <w:caps/>
      <w:sz w:val="28"/>
    </w:rPr>
  </w:style>
  <w:style w:type="paragraph" w:customStyle="1" w:styleId="apaknodaasvirsraksts">
    <w:name w:val="apakšnodaļas virsraksts"/>
    <w:basedOn w:val="nodaasvirsraksts"/>
    <w:link w:val="apaknodaasvirsrakstsChar"/>
    <w:qFormat/>
    <w:rsid w:val="00A61D55"/>
    <w:pPr>
      <w:spacing w:before="480"/>
    </w:pPr>
    <w:rPr>
      <w:caps w:val="0"/>
      <w:sz w:val="24"/>
    </w:rPr>
  </w:style>
  <w:style w:type="character" w:customStyle="1" w:styleId="TekstsChar">
    <w:name w:val="Teksts Char"/>
    <w:basedOn w:val="DefaultParagraphFont"/>
    <w:link w:val="Teksts"/>
    <w:rsid w:val="004C2940"/>
    <w:rPr>
      <w:rFonts w:ascii="Times New Roman" w:eastAsia="Times New Roman" w:hAnsi="Times New Roman" w:cs="Times New Roman"/>
      <w:sz w:val="24"/>
      <w:szCs w:val="28"/>
      <w:lang w:val="lv-LV" w:eastAsia="lv-LV"/>
    </w:rPr>
  </w:style>
  <w:style w:type="character" w:customStyle="1" w:styleId="nodaasvirsrakstsChar">
    <w:name w:val="nodaļas virsraksts Char"/>
    <w:basedOn w:val="TekstsChar"/>
    <w:link w:val="nodaasvirsraksts"/>
    <w:rsid w:val="00A61D55"/>
    <w:rPr>
      <w:rFonts w:ascii="Times New Roman" w:eastAsia="Times New Roman" w:hAnsi="Times New Roman" w:cs="Times New Roman"/>
      <w:b/>
      <w:caps/>
      <w:sz w:val="28"/>
      <w:szCs w:val="28"/>
      <w:lang w:val="lv-LV" w:eastAsia="lv-LV"/>
    </w:rPr>
  </w:style>
  <w:style w:type="character" w:customStyle="1" w:styleId="Heading1Char">
    <w:name w:val="Heading 1 Char"/>
    <w:basedOn w:val="DefaultParagraphFont"/>
    <w:link w:val="Heading1"/>
    <w:uiPriority w:val="9"/>
    <w:rsid w:val="0001325B"/>
    <w:rPr>
      <w:rFonts w:asciiTheme="majorHAnsi" w:eastAsiaTheme="majorEastAsia" w:hAnsiTheme="majorHAnsi" w:cstheme="majorBidi"/>
      <w:color w:val="365F91" w:themeColor="accent1" w:themeShade="BF"/>
      <w:sz w:val="32"/>
      <w:szCs w:val="32"/>
      <w:lang w:val="lv-LV" w:eastAsia="lv-LV"/>
    </w:rPr>
  </w:style>
  <w:style w:type="character" w:customStyle="1" w:styleId="apaknodaasvirsrakstsChar">
    <w:name w:val="apakšnodaļas virsraksts Char"/>
    <w:basedOn w:val="nodaasvirsrakstsChar"/>
    <w:link w:val="apaknodaasvirsraksts"/>
    <w:rsid w:val="00A61D55"/>
    <w:rPr>
      <w:rFonts w:ascii="Times New Roman" w:eastAsia="Times New Roman" w:hAnsi="Times New Roman" w:cs="Times New Roman"/>
      <w:b/>
      <w:caps w:val="0"/>
      <w:sz w:val="24"/>
      <w:szCs w:val="28"/>
      <w:lang w:val="lv-LV" w:eastAsia="lv-LV"/>
    </w:rPr>
  </w:style>
  <w:style w:type="paragraph" w:styleId="TOC9">
    <w:name w:val="toc 9"/>
    <w:basedOn w:val="Normal"/>
    <w:next w:val="Normal"/>
    <w:autoRedefine/>
    <w:uiPriority w:val="39"/>
    <w:semiHidden/>
    <w:unhideWhenUsed/>
    <w:rsid w:val="0001325B"/>
    <w:pPr>
      <w:spacing w:after="100"/>
      <w:ind w:left="1920"/>
    </w:pPr>
  </w:style>
  <w:style w:type="character" w:customStyle="1" w:styleId="Heading2Char">
    <w:name w:val="Heading 2 Char"/>
    <w:basedOn w:val="DefaultParagraphFont"/>
    <w:link w:val="Heading2"/>
    <w:uiPriority w:val="9"/>
    <w:semiHidden/>
    <w:rsid w:val="0001325B"/>
    <w:rPr>
      <w:rFonts w:asciiTheme="majorHAnsi" w:eastAsiaTheme="majorEastAsia" w:hAnsiTheme="majorHAnsi" w:cstheme="majorBidi"/>
      <w:color w:val="365F91" w:themeColor="accent1" w:themeShade="BF"/>
      <w:sz w:val="26"/>
      <w:szCs w:val="26"/>
      <w:lang w:val="lv-LV" w:eastAsia="lv-LV"/>
    </w:rPr>
  </w:style>
  <w:style w:type="character" w:customStyle="1" w:styleId="Heading3Char">
    <w:name w:val="Heading 3 Char"/>
    <w:basedOn w:val="DefaultParagraphFont"/>
    <w:link w:val="Heading3"/>
    <w:uiPriority w:val="9"/>
    <w:semiHidden/>
    <w:rsid w:val="0001325B"/>
    <w:rPr>
      <w:rFonts w:asciiTheme="majorHAnsi" w:eastAsiaTheme="majorEastAsia" w:hAnsiTheme="majorHAnsi" w:cstheme="majorBidi"/>
      <w:color w:val="243F60" w:themeColor="accent1" w:themeShade="7F"/>
      <w:sz w:val="24"/>
      <w:szCs w:val="24"/>
      <w:lang w:val="lv-LV" w:eastAsia="lv-LV"/>
    </w:rPr>
  </w:style>
  <w:style w:type="paragraph" w:styleId="TOC1">
    <w:name w:val="toc 1"/>
    <w:basedOn w:val="Normal"/>
    <w:next w:val="Normal"/>
    <w:autoRedefine/>
    <w:uiPriority w:val="39"/>
    <w:unhideWhenUsed/>
    <w:rsid w:val="0001325B"/>
    <w:pPr>
      <w:spacing w:after="100"/>
    </w:pPr>
  </w:style>
  <w:style w:type="character" w:styleId="Hyperlink">
    <w:name w:val="Hyperlink"/>
    <w:basedOn w:val="DefaultParagraphFont"/>
    <w:uiPriority w:val="99"/>
    <w:unhideWhenUsed/>
    <w:rsid w:val="0001325B"/>
    <w:rPr>
      <w:color w:val="0000FF" w:themeColor="hyperlink"/>
      <w:u w:val="single"/>
    </w:rPr>
  </w:style>
  <w:style w:type="paragraph" w:styleId="Header">
    <w:name w:val="header"/>
    <w:basedOn w:val="Normal"/>
    <w:link w:val="HeaderChar"/>
    <w:uiPriority w:val="99"/>
    <w:unhideWhenUsed/>
    <w:rsid w:val="0001325B"/>
    <w:pPr>
      <w:tabs>
        <w:tab w:val="center" w:pos="4680"/>
        <w:tab w:val="right" w:pos="9360"/>
      </w:tabs>
    </w:pPr>
  </w:style>
  <w:style w:type="character" w:customStyle="1" w:styleId="HeaderChar">
    <w:name w:val="Header Char"/>
    <w:basedOn w:val="DefaultParagraphFont"/>
    <w:link w:val="Header"/>
    <w:uiPriority w:val="99"/>
    <w:rsid w:val="0001325B"/>
    <w:rPr>
      <w:rFonts w:ascii="Times New Roman" w:eastAsia="Times New Roman" w:hAnsi="Times New Roman" w:cs="Times New Roman"/>
      <w:sz w:val="24"/>
      <w:szCs w:val="24"/>
      <w:lang w:val="lv-LV" w:eastAsia="lv-LV"/>
    </w:rPr>
  </w:style>
  <w:style w:type="paragraph" w:styleId="Footer">
    <w:name w:val="footer"/>
    <w:basedOn w:val="Normal"/>
    <w:link w:val="FooterChar"/>
    <w:uiPriority w:val="99"/>
    <w:unhideWhenUsed/>
    <w:rsid w:val="0001325B"/>
    <w:pPr>
      <w:tabs>
        <w:tab w:val="center" w:pos="4680"/>
        <w:tab w:val="right" w:pos="9360"/>
      </w:tabs>
    </w:pPr>
  </w:style>
  <w:style w:type="character" w:customStyle="1" w:styleId="FooterChar">
    <w:name w:val="Footer Char"/>
    <w:basedOn w:val="DefaultParagraphFont"/>
    <w:link w:val="Footer"/>
    <w:uiPriority w:val="99"/>
    <w:rsid w:val="0001325B"/>
    <w:rPr>
      <w:rFonts w:ascii="Times New Roman" w:eastAsia="Times New Roman" w:hAnsi="Times New Roman" w:cs="Times New Roman"/>
      <w:sz w:val="24"/>
      <w:szCs w:val="24"/>
      <w:lang w:val="lv-LV" w:eastAsia="lv-LV"/>
    </w:rPr>
  </w:style>
  <w:style w:type="paragraph" w:customStyle="1" w:styleId="tabulasvirsraksts">
    <w:name w:val="tabulas virsraksts"/>
    <w:basedOn w:val="Normal"/>
    <w:link w:val="tabulasvirsrakstsChar"/>
    <w:qFormat/>
    <w:rsid w:val="00631A83"/>
    <w:pPr>
      <w:jc w:val="center"/>
    </w:pPr>
    <w:rPr>
      <w:b/>
      <w:sz w:val="22"/>
      <w:szCs w:val="28"/>
    </w:rPr>
  </w:style>
  <w:style w:type="paragraph" w:customStyle="1" w:styleId="attlavirsraksts">
    <w:name w:val="attēla virsraksts"/>
    <w:basedOn w:val="tabulasvirsraksts"/>
    <w:link w:val="attlavirsrakstsChar"/>
    <w:qFormat/>
    <w:rsid w:val="00631A83"/>
  </w:style>
  <w:style w:type="character" w:customStyle="1" w:styleId="tabulasvirsrakstsChar">
    <w:name w:val="tabulas virsraksts Char"/>
    <w:basedOn w:val="DefaultParagraphFont"/>
    <w:link w:val="tabulasvirsraksts"/>
    <w:rsid w:val="00631A83"/>
    <w:rPr>
      <w:rFonts w:ascii="Times New Roman" w:eastAsia="Times New Roman" w:hAnsi="Times New Roman" w:cs="Times New Roman"/>
      <w:b/>
      <w:szCs w:val="28"/>
      <w:lang w:val="lv-LV" w:eastAsia="lv-LV"/>
    </w:rPr>
  </w:style>
  <w:style w:type="character" w:customStyle="1" w:styleId="attlavirsrakstsChar">
    <w:name w:val="attēla virsraksts Char"/>
    <w:basedOn w:val="tabulasvirsrakstsChar"/>
    <w:link w:val="attlavirsraksts"/>
    <w:rsid w:val="00631A83"/>
    <w:rPr>
      <w:rFonts w:ascii="Times New Roman" w:eastAsia="Times New Roman" w:hAnsi="Times New Roman" w:cs="Times New Roman"/>
      <w:b/>
      <w:szCs w:val="28"/>
      <w:lang w:val="lv-LV" w:eastAsia="lv-LV"/>
    </w:rPr>
  </w:style>
  <w:style w:type="paragraph" w:styleId="BalloonText">
    <w:name w:val="Balloon Text"/>
    <w:basedOn w:val="Normal"/>
    <w:link w:val="BalloonTextChar"/>
    <w:uiPriority w:val="99"/>
    <w:semiHidden/>
    <w:unhideWhenUsed/>
    <w:rsid w:val="00627D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D9C"/>
    <w:rPr>
      <w:rFonts w:ascii="Segoe UI" w:eastAsia="Times New Roman" w:hAnsi="Segoe UI" w:cs="Segoe UI"/>
      <w:sz w:val="18"/>
      <w:szCs w:val="18"/>
      <w:lang w:val="lv-LV" w:eastAsia="lv-LV"/>
    </w:rPr>
  </w:style>
  <w:style w:type="paragraph" w:styleId="Caption">
    <w:name w:val="caption"/>
    <w:basedOn w:val="Normal"/>
    <w:next w:val="Normal"/>
    <w:uiPriority w:val="35"/>
    <w:unhideWhenUsed/>
    <w:qFormat/>
    <w:rsid w:val="00E959F3"/>
    <w:pPr>
      <w:spacing w:after="200"/>
    </w:pPr>
    <w:rPr>
      <w:i/>
      <w:iCs/>
      <w:color w:val="1F497D" w:themeColor="text2"/>
      <w:sz w:val="18"/>
      <w:szCs w:val="18"/>
    </w:rPr>
  </w:style>
  <w:style w:type="table" w:styleId="TableGrid">
    <w:name w:val="Table Grid"/>
    <w:basedOn w:val="TableNormal"/>
    <w:uiPriority w:val="59"/>
    <w:rsid w:val="00FC7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A4F9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17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542D6-0AC7-42E0-9779-42A7D254A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31</Pages>
  <Words>3580</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Lauma Svilpe</dc:creator>
  <cp:keywords/>
  <dc:description/>
  <cp:lastModifiedBy>Lauma Svilpe</cp:lastModifiedBy>
  <cp:revision>34</cp:revision>
  <dcterms:created xsi:type="dcterms:W3CDTF">2020-03-16T10:23:00Z</dcterms:created>
  <dcterms:modified xsi:type="dcterms:W3CDTF">2020-04-24T08:21:00Z</dcterms:modified>
</cp:coreProperties>
</file>